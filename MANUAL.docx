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5CB4D" w14:textId="3027F62A" w:rsidR="00D76205" w:rsidRPr="00C27581" w:rsidRDefault="00ED6CA4" w:rsidP="00ED6CA4">
      <w:pPr>
        <w:spacing w:line="360" w:lineRule="auto"/>
        <w:jc w:val="center"/>
        <w:rPr>
          <w:sz w:val="28"/>
          <w:szCs w:val="28"/>
        </w:rPr>
      </w:pPr>
      <w:r w:rsidRPr="00C27581">
        <w:rPr>
          <w:sz w:val="28"/>
          <w:szCs w:val="28"/>
        </w:rPr>
        <w:t xml:space="preserve">Usage of </w:t>
      </w:r>
      <w:proofErr w:type="spellStart"/>
      <w:r w:rsidR="00235F48" w:rsidRPr="00C27581">
        <w:rPr>
          <w:sz w:val="28"/>
          <w:szCs w:val="28"/>
        </w:rPr>
        <w:t>segsnpClusterRank.R</w:t>
      </w:r>
      <w:proofErr w:type="spellEnd"/>
    </w:p>
    <w:p w14:paraId="26C0C798" w14:textId="77777777" w:rsidR="006931F0" w:rsidRDefault="00235F48" w:rsidP="006931F0">
      <w:pPr>
        <w:spacing w:line="480" w:lineRule="auto"/>
        <w:rPr>
          <w:rFonts w:ascii="Times New Roman" w:hAnsi="Times New Roman" w:cs="Times New Roman"/>
          <w:sz w:val="24"/>
          <w:szCs w:val="24"/>
          <w:lang w:val="en-US"/>
        </w:rPr>
      </w:pPr>
      <w:proofErr w:type="spellStart"/>
      <w:r w:rsidRPr="00235F48">
        <w:rPr>
          <w:sz w:val="24"/>
          <w:szCs w:val="24"/>
        </w:rPr>
        <w:t>segsnpClusterRank.R</w:t>
      </w:r>
      <w:proofErr w:type="spellEnd"/>
      <w:r>
        <w:rPr>
          <w:sz w:val="24"/>
          <w:szCs w:val="24"/>
        </w:rPr>
        <w:t xml:space="preserve"> is an R script </w:t>
      </w:r>
      <w:r w:rsidR="00AC48C9">
        <w:rPr>
          <w:sz w:val="24"/>
          <w:szCs w:val="24"/>
        </w:rPr>
        <w:t>that applies to a set of SNPs from a defined chromosome segment, e.g., 1Mb. It</w:t>
      </w:r>
      <w:r>
        <w:rPr>
          <w:sz w:val="24"/>
          <w:szCs w:val="24"/>
        </w:rPr>
        <w:t xml:space="preserve"> takes file</w:t>
      </w:r>
      <w:r w:rsidR="0045359C">
        <w:rPr>
          <w:sz w:val="24"/>
          <w:szCs w:val="24"/>
        </w:rPr>
        <w:t>s</w:t>
      </w:r>
      <w:r>
        <w:rPr>
          <w:sz w:val="24"/>
          <w:szCs w:val="24"/>
        </w:rPr>
        <w:t xml:space="preserve"> of </w:t>
      </w:r>
      <w:r w:rsidR="0070426E">
        <w:rPr>
          <w:sz w:val="24"/>
          <w:szCs w:val="24"/>
        </w:rPr>
        <w:t xml:space="preserve">1] </w:t>
      </w:r>
      <w:r>
        <w:rPr>
          <w:sz w:val="24"/>
          <w:szCs w:val="24"/>
        </w:rPr>
        <w:t xml:space="preserve">multi-trait </w:t>
      </w:r>
      <w:r w:rsidR="003700FB">
        <w:rPr>
          <w:sz w:val="24"/>
          <w:szCs w:val="24"/>
        </w:rPr>
        <w:t xml:space="preserve">GWAS </w:t>
      </w:r>
      <w:r w:rsidR="00AC48C9">
        <w:rPr>
          <w:sz w:val="24"/>
          <w:szCs w:val="24"/>
        </w:rPr>
        <w:t>e</w:t>
      </w:r>
      <w:r>
        <w:rPr>
          <w:sz w:val="24"/>
          <w:szCs w:val="24"/>
        </w:rPr>
        <w:t>ffects</w:t>
      </w:r>
      <w:r w:rsidR="00AC48C9">
        <w:rPr>
          <w:sz w:val="24"/>
          <w:szCs w:val="24"/>
        </w:rPr>
        <w:t xml:space="preserve"> of this set of SNPs</w:t>
      </w:r>
      <w:r>
        <w:rPr>
          <w:sz w:val="24"/>
          <w:szCs w:val="24"/>
        </w:rPr>
        <w:t xml:space="preserve">, </w:t>
      </w:r>
      <w:r w:rsidR="0070426E">
        <w:rPr>
          <w:sz w:val="24"/>
          <w:szCs w:val="24"/>
        </w:rPr>
        <w:t xml:space="preserve">2] </w:t>
      </w:r>
      <w:r w:rsidR="00AC48C9">
        <w:rPr>
          <w:sz w:val="24"/>
          <w:szCs w:val="24"/>
        </w:rPr>
        <w:t xml:space="preserve">the </w:t>
      </w:r>
      <w:r>
        <w:rPr>
          <w:sz w:val="24"/>
          <w:szCs w:val="24"/>
        </w:rPr>
        <w:t xml:space="preserve">overall ranking of </w:t>
      </w:r>
      <w:r w:rsidR="00AC48C9">
        <w:rPr>
          <w:sz w:val="24"/>
          <w:szCs w:val="24"/>
        </w:rPr>
        <w:t xml:space="preserve">this set of </w:t>
      </w:r>
      <w:r>
        <w:rPr>
          <w:sz w:val="24"/>
          <w:szCs w:val="24"/>
        </w:rPr>
        <w:t>SNPs</w:t>
      </w:r>
      <w:r w:rsidR="00AC48C9">
        <w:rPr>
          <w:sz w:val="24"/>
          <w:szCs w:val="24"/>
        </w:rPr>
        <w:t xml:space="preserve"> (e.g., functional importance</w:t>
      </w:r>
      <w:r w:rsidR="00A94CA8">
        <w:rPr>
          <w:sz w:val="24"/>
          <w:szCs w:val="24"/>
        </w:rPr>
        <w:t xml:space="preserve"> such as the FAETH score </w:t>
      </w:r>
      <w:r w:rsidR="00A94CA8">
        <w:rPr>
          <w:sz w:val="24"/>
          <w:szCs w:val="24"/>
        </w:rPr>
        <w:fldChar w:fldCharType="begin"/>
      </w:r>
      <w:r w:rsidR="00A94CA8">
        <w:rPr>
          <w:sz w:val="24"/>
          <w:szCs w:val="24"/>
        </w:rPr>
        <w:instrText xml:space="preserve"> ADDIN EN.CITE &lt;EndNote&gt;&lt;Cite&gt;&lt;Author&gt;Xiang&lt;/Author&gt;&lt;Year&gt;2019&lt;/Year&gt;&lt;RecNum&gt;569&lt;/RecNum&gt;&lt;DisplayText&gt;&lt;style face="superscript"&gt;1&lt;/style&gt;&lt;/DisplayText&gt;&lt;record&gt;&lt;rec-number&gt;569&lt;/rec-number&gt;&lt;foreign-keys&gt;&lt;key app="EN" db-id="zdft5vseb0es9se9ven5vxspadra9psrwarz" timestamp="1569886491"&gt;569&lt;/key&gt;&lt;/foreign-keys&gt;&lt;ref-type name="Journal Article"&gt;17&lt;/ref-type&gt;&lt;contributors&gt;&lt;authors&gt;&lt;author&gt;Xiang, Ruidong&lt;/author&gt;&lt;author&gt;Berg, Irene van den&lt;/author&gt;&lt;author&gt;MacLeod, Iona M.&lt;/author&gt;&lt;author&gt;Hayes, Benjamin J.&lt;/author&gt;&lt;author&gt;Prowse-Wilkins, Claire P.&lt;/author&gt;&lt;author&gt;Wang, Min&lt;/author&gt;&lt;author&gt;Bolormaa, Sunduimijid&lt;/author&gt;&lt;author&gt;Liu, Zhiqian&lt;/author&gt;&lt;author&gt;Rochfort, Simone J.&lt;/author&gt;&lt;author&gt;Reich, Coralie M.&lt;/author&gt;&lt;author&gt;Mason, Brett A.&lt;/author&gt;&lt;author&gt;Vander Jagt, Christy J.&lt;/author&gt;&lt;author&gt;Daetwyler, Hans D.&lt;/author&gt;&lt;author&gt;Lund, Mogens S.&lt;/author&gt;&lt;author&gt;Chamberlain, Amanda J.&lt;/author&gt;&lt;author&gt;Goddard, Michael E.&lt;/author&gt;&lt;/authors&gt;&lt;/contributors&gt;&lt;titles&gt;&lt;title&gt;Quantifying the contribution of sequence variants with regulatory and evolutionary significance to 34 bovine complex traits&lt;/title&gt;&lt;secondary-title&gt;Proceedings of the National Academy of Sciences&lt;/secondary-title&gt;&lt;/titles&gt;&lt;periodical&gt;&lt;full-title&gt;Proceedings of the National Academy of Sciences&lt;/full-title&gt;&lt;/periodical&gt;&lt;pages&gt;19398-19408&lt;/pages&gt;&lt;volume&gt;116&lt;/volume&gt;&lt;number&gt;39&lt;/number&gt;&lt;dates&gt;&lt;year&gt;2019&lt;/year&gt;&lt;/dates&gt;&lt;urls&gt;&lt;related-urls&gt;&lt;url&gt;https://www.pnas.org/content/pnas/116/39/19398.full.pdf&lt;/url&gt;&lt;/related-urls&gt;&lt;/urls&gt;&lt;electronic-resource-num&gt;10.1073/pnas.1904159116&lt;/electronic-resource-num&gt;&lt;/record&gt;&lt;/Cite&gt;&lt;/EndNote&gt;</w:instrText>
      </w:r>
      <w:r w:rsidR="00A94CA8">
        <w:rPr>
          <w:sz w:val="24"/>
          <w:szCs w:val="24"/>
        </w:rPr>
        <w:fldChar w:fldCharType="separate"/>
      </w:r>
      <w:r w:rsidR="00A94CA8" w:rsidRPr="00A94CA8">
        <w:rPr>
          <w:noProof/>
          <w:sz w:val="24"/>
          <w:szCs w:val="24"/>
          <w:vertAlign w:val="superscript"/>
        </w:rPr>
        <w:t>1</w:t>
      </w:r>
      <w:r w:rsidR="00A94CA8">
        <w:rPr>
          <w:sz w:val="24"/>
          <w:szCs w:val="24"/>
        </w:rPr>
        <w:fldChar w:fldCharType="end"/>
      </w:r>
      <w:r w:rsidR="00AC48C9">
        <w:rPr>
          <w:sz w:val="24"/>
          <w:szCs w:val="24"/>
        </w:rPr>
        <w:t xml:space="preserve">) and </w:t>
      </w:r>
      <w:r w:rsidR="0070426E">
        <w:rPr>
          <w:sz w:val="24"/>
          <w:szCs w:val="24"/>
        </w:rPr>
        <w:t xml:space="preserve">3] </w:t>
      </w:r>
      <w:r w:rsidR="00AC48C9">
        <w:rPr>
          <w:sz w:val="24"/>
          <w:szCs w:val="24"/>
        </w:rPr>
        <w:t xml:space="preserve">the </w:t>
      </w:r>
      <w:r>
        <w:rPr>
          <w:sz w:val="24"/>
          <w:szCs w:val="24"/>
        </w:rPr>
        <w:t xml:space="preserve">LD table of </w:t>
      </w:r>
      <w:r w:rsidR="00AC48C9">
        <w:rPr>
          <w:sz w:val="24"/>
          <w:szCs w:val="24"/>
        </w:rPr>
        <w:t xml:space="preserve">this set of </w:t>
      </w:r>
      <w:r>
        <w:rPr>
          <w:sz w:val="24"/>
          <w:szCs w:val="24"/>
        </w:rPr>
        <w:t xml:space="preserve">SNPs </w:t>
      </w:r>
      <w:r w:rsidR="00A94CA8">
        <w:rPr>
          <w:sz w:val="24"/>
          <w:szCs w:val="24"/>
        </w:rPr>
        <w:t xml:space="preserve">(calculated using plink: </w:t>
      </w:r>
      <w:hyperlink r:id="rId4" w:anchor="ld_flag" w:history="1">
        <w:r w:rsidR="00A94CA8">
          <w:rPr>
            <w:rStyle w:val="Hyperlink"/>
          </w:rPr>
          <w:t>https://www.cog-genomics.org/plink/1.9/ld#ld_flag</w:t>
        </w:r>
      </w:hyperlink>
      <w:r w:rsidR="00A94CA8">
        <w:rPr>
          <w:sz w:val="24"/>
          <w:szCs w:val="24"/>
        </w:rPr>
        <w:t xml:space="preserve">) </w:t>
      </w:r>
      <w:r>
        <w:rPr>
          <w:sz w:val="24"/>
          <w:szCs w:val="24"/>
        </w:rPr>
        <w:t xml:space="preserve">to conduct cluster analysis of </w:t>
      </w:r>
      <w:r w:rsidR="00F967B4">
        <w:rPr>
          <w:sz w:val="24"/>
          <w:szCs w:val="24"/>
        </w:rPr>
        <w:t>this set of</w:t>
      </w:r>
      <w:r>
        <w:rPr>
          <w:sz w:val="24"/>
          <w:szCs w:val="24"/>
        </w:rPr>
        <w:t xml:space="preserve"> SNPs based on </w:t>
      </w:r>
      <w:r w:rsidR="00172313">
        <w:rPr>
          <w:sz w:val="24"/>
          <w:szCs w:val="24"/>
        </w:rPr>
        <w:t xml:space="preserve">the value of </w:t>
      </w:r>
      <m:oMath>
        <m:sSub>
          <m:sSubPr>
            <m:ctrlPr>
              <w:ins w:id="0" w:author="Ruidong Xiang (DJPR)" w:date="2020-10-15T13:18:00Z">
                <w:rPr>
                  <w:rFonts w:ascii="Cambria Math" w:hAnsi="Cambria Math" w:cs="Times New Roman"/>
                  <w:i/>
                  <w:sz w:val="24"/>
                  <w:szCs w:val="24"/>
                  <w:lang w:val="en-US"/>
                </w:rPr>
              </w:ins>
            </m:ctrlPr>
          </m:sSubPr>
          <m:e>
            <m:r>
              <w:rPr>
                <w:rFonts w:ascii="Cambria Math" w:hAnsi="Cambria Math" w:cs="Times New Roman"/>
                <w:sz w:val="24"/>
                <w:szCs w:val="24"/>
                <w:lang w:val="en-US"/>
              </w:rPr>
              <m:t>ρ</m:t>
            </m:r>
          </m:e>
          <m:sub>
            <m:r>
              <w:rPr>
                <w:rFonts w:ascii="Cambria Math" w:hAnsi="Cambria Math" w:cs="Times New Roman"/>
                <w:sz w:val="24"/>
                <w:szCs w:val="24"/>
                <w:lang w:val="en-US"/>
              </w:rPr>
              <m:t>ij</m:t>
            </m:r>
          </m:sub>
        </m:sSub>
      </m:oMath>
      <w:r w:rsidR="00172313">
        <w:rPr>
          <w:sz w:val="24"/>
          <w:szCs w:val="24"/>
        </w:rPr>
        <w:t>.</w:t>
      </w:r>
      <w:r w:rsidR="006931F0" w:rsidRPr="00EC4545">
        <w:rPr>
          <w:rFonts w:ascii="Times New Roman" w:hAnsi="Times New Roman" w:cs="Times New Roman"/>
          <w:sz w:val="24"/>
          <w:szCs w:val="24"/>
          <w:lang w:val="en-US"/>
        </w:rPr>
        <w:t xml:space="preserve"> </w:t>
      </w:r>
      <m:oMath>
        <m:sSub>
          <m:sSubPr>
            <m:ctrlPr>
              <w:ins w:id="1" w:author="Ruidong Xiang (DJPR)" w:date="2020-10-15T13:18:00Z">
                <w:rPr>
                  <w:rFonts w:ascii="Cambria Math" w:hAnsi="Cambria Math" w:cs="Times New Roman"/>
                  <w:i/>
                  <w:sz w:val="24"/>
                  <w:szCs w:val="24"/>
                  <w:lang w:val="en-US"/>
                </w:rPr>
              </w:ins>
            </m:ctrlPr>
          </m:sSubPr>
          <m:e>
            <m:r>
              <w:rPr>
                <w:rFonts w:ascii="Cambria Math" w:hAnsi="Cambria Math" w:cs="Times New Roman"/>
                <w:sz w:val="24"/>
                <w:szCs w:val="24"/>
                <w:lang w:val="en-US"/>
              </w:rPr>
              <m:t>ρ</m:t>
            </m:r>
          </m:e>
          <m:sub>
            <m:r>
              <w:rPr>
                <w:rFonts w:ascii="Cambria Math" w:hAnsi="Cambria Math" w:cs="Times New Roman"/>
                <w:sz w:val="24"/>
                <w:szCs w:val="24"/>
                <w:lang w:val="en-US"/>
              </w:rPr>
              <m:t>ij</m:t>
            </m:r>
          </m:sub>
        </m:sSub>
        <m:r>
          <w:rPr>
            <w:rFonts w:ascii="Cambria Math" w:hAnsi="Cambria Math" w:cs="Times New Roman"/>
            <w:sz w:val="24"/>
            <w:szCs w:val="24"/>
            <w:lang w:val="en-US"/>
          </w:rPr>
          <m:t>=</m:t>
        </m:r>
        <m:sSub>
          <m:sSubPr>
            <m:ctrlPr>
              <w:ins w:id="2" w:author="Ruidong Xiang (DJPR)" w:date="2020-10-15T13:18:00Z">
                <w:rPr>
                  <w:rFonts w:ascii="Cambria Math" w:hAnsi="Cambria Math" w:cs="Times New Roman"/>
                  <w:i/>
                  <w:sz w:val="24"/>
                  <w:szCs w:val="24"/>
                  <w:lang w:val="en-US"/>
                </w:rPr>
              </w:ins>
            </m:ctrlPr>
          </m:sSubPr>
          <m:e>
            <m:r>
              <w:rPr>
                <w:rFonts w:ascii="Cambria Math" w:hAnsi="Cambria Math" w:cs="Times New Roman"/>
                <w:sz w:val="24"/>
                <w:szCs w:val="24"/>
                <w:lang w:val="en-US"/>
              </w:rPr>
              <m:t>r</m:t>
            </m:r>
          </m:e>
          <m:sub>
            <m:r>
              <w:rPr>
                <w:rFonts w:ascii="Cambria Math" w:hAnsi="Cambria Math" w:cs="Times New Roman"/>
                <w:sz w:val="24"/>
                <w:szCs w:val="24"/>
                <w:lang w:val="en-US"/>
              </w:rPr>
              <m:t>cor</m:t>
            </m:r>
          </m:sub>
        </m:sSub>
        <m:d>
          <m:dPr>
            <m:ctrlPr>
              <w:ins w:id="3" w:author="Ruidong Xiang (DJPR)" w:date="2020-10-15T13:18:00Z">
                <w:rPr>
                  <w:rFonts w:ascii="Cambria Math" w:hAnsi="Cambria Math" w:cs="Times New Roman"/>
                  <w:i/>
                  <w:sz w:val="24"/>
                  <w:szCs w:val="24"/>
                  <w:lang w:val="en-US"/>
                </w:rPr>
              </w:ins>
            </m:ctrlPr>
          </m:dPr>
          <m:e>
            <m:sSub>
              <m:sSubPr>
                <m:ctrlPr>
                  <w:ins w:id="4" w:author="Ruidong Xiang (DJPR)" w:date="2020-10-15T13:18:00Z">
                    <w:rPr>
                      <w:rFonts w:ascii="Cambria Math" w:hAnsi="Cambria Math" w:cs="Times New Roman"/>
                      <w:i/>
                      <w:sz w:val="24"/>
                      <w:szCs w:val="24"/>
                      <w:lang w:val="en-US"/>
                    </w:rPr>
                  </w:ins>
                </m:ctrlPr>
              </m:sSubPr>
              <m:e>
                <m:r>
                  <w:rPr>
                    <w:rFonts w:ascii="Cambria Math" w:hAnsi="Cambria Math" w:cs="Times New Roman"/>
                    <w:sz w:val="24"/>
                    <w:szCs w:val="24"/>
                    <w:lang w:val="en-US"/>
                  </w:rPr>
                  <m:t>t</m:t>
                </m:r>
              </m:e>
              <m:sub>
                <m:sSub>
                  <m:sSubPr>
                    <m:ctrlPr>
                      <w:ins w:id="5" w:author="Ruidong Xiang (DJPR)" w:date="2020-10-15T13:18:00Z">
                        <w:rPr>
                          <w:rFonts w:ascii="Cambria Math" w:hAnsi="Cambria Math" w:cs="Times New Roman"/>
                          <w:i/>
                          <w:sz w:val="24"/>
                          <w:szCs w:val="24"/>
                          <w:lang w:val="en-US"/>
                        </w:rPr>
                      </w:ins>
                    </m:ctrlPr>
                  </m:sSubPr>
                  <m:e>
                    <m:r>
                      <w:rPr>
                        <w:rFonts w:ascii="Cambria Math" w:hAnsi="Cambria Math" w:cs="Times New Roman"/>
                        <w:sz w:val="24"/>
                        <w:szCs w:val="24"/>
                        <w:lang w:val="en-US"/>
                      </w:rPr>
                      <m:t>variant</m:t>
                    </m:r>
                  </m:e>
                  <m:sub>
                    <m:r>
                      <w:rPr>
                        <w:rFonts w:ascii="Cambria Math" w:hAnsi="Cambria Math" w:cs="Times New Roman"/>
                        <w:sz w:val="24"/>
                        <w:szCs w:val="24"/>
                        <w:lang w:val="en-US"/>
                      </w:rPr>
                      <m:t>i</m:t>
                    </m:r>
                  </m:sub>
                </m:sSub>
              </m:sub>
            </m:sSub>
            <m:r>
              <w:rPr>
                <w:rFonts w:ascii="Cambria Math" w:hAnsi="Cambria Math" w:cs="Times New Roman"/>
                <w:sz w:val="24"/>
                <w:szCs w:val="24"/>
                <w:lang w:val="en-US"/>
              </w:rPr>
              <m:t>,</m:t>
            </m:r>
            <m:sSub>
              <m:sSubPr>
                <m:ctrlPr>
                  <w:ins w:id="6" w:author="Ruidong Xiang (DJPR)" w:date="2020-10-15T13:18:00Z">
                    <w:rPr>
                      <w:rFonts w:ascii="Cambria Math" w:hAnsi="Cambria Math" w:cs="Times New Roman"/>
                      <w:i/>
                      <w:sz w:val="24"/>
                      <w:szCs w:val="24"/>
                      <w:lang w:val="en-US"/>
                    </w:rPr>
                  </w:ins>
                </m:ctrlPr>
              </m:sSubPr>
              <m:e>
                <m:r>
                  <w:rPr>
                    <w:rFonts w:ascii="Cambria Math" w:hAnsi="Cambria Math" w:cs="Times New Roman"/>
                    <w:sz w:val="24"/>
                    <w:szCs w:val="24"/>
                    <w:lang w:val="en-US"/>
                  </w:rPr>
                  <m:t>t</m:t>
                </m:r>
              </m:e>
              <m:sub>
                <m:sSub>
                  <m:sSubPr>
                    <m:ctrlPr>
                      <w:ins w:id="7" w:author="Ruidong Xiang (DJPR)" w:date="2020-10-15T13:18:00Z">
                        <w:rPr>
                          <w:rFonts w:ascii="Cambria Math" w:hAnsi="Cambria Math" w:cs="Times New Roman"/>
                          <w:i/>
                          <w:sz w:val="24"/>
                          <w:szCs w:val="24"/>
                          <w:lang w:val="en-US"/>
                        </w:rPr>
                      </w:ins>
                    </m:ctrlPr>
                  </m:sSubPr>
                  <m:e>
                    <m:r>
                      <w:rPr>
                        <w:rFonts w:ascii="Cambria Math" w:hAnsi="Cambria Math" w:cs="Times New Roman"/>
                        <w:sz w:val="24"/>
                        <w:szCs w:val="24"/>
                        <w:lang w:val="en-US"/>
                      </w:rPr>
                      <m:t>variant</m:t>
                    </m:r>
                  </m:e>
                  <m:sub>
                    <m:r>
                      <w:rPr>
                        <w:rFonts w:ascii="Cambria Math" w:hAnsi="Cambria Math" w:cs="Times New Roman"/>
                        <w:sz w:val="24"/>
                        <w:szCs w:val="24"/>
                        <w:lang w:val="en-US"/>
                      </w:rPr>
                      <m:t>j</m:t>
                    </m:r>
                  </m:sub>
                </m:sSub>
              </m:sub>
            </m:sSub>
          </m:e>
        </m:d>
        <m:r>
          <w:rPr>
            <w:rFonts w:ascii="Cambria Math" w:hAnsi="Cambria Math" w:cs="Times New Roman"/>
            <w:sz w:val="24"/>
            <w:szCs w:val="24"/>
            <w:lang w:val="en-US"/>
          </w:rPr>
          <m:t>×</m:t>
        </m:r>
        <m:sSub>
          <m:sSubPr>
            <m:ctrlPr>
              <w:ins w:id="8" w:author="Ruidong Xiang (DJPR)" w:date="2020-10-15T13:18:00Z">
                <w:rPr>
                  <w:rFonts w:ascii="Cambria Math" w:hAnsi="Cambria Math" w:cs="Times New Roman"/>
                  <w:i/>
                  <w:sz w:val="24"/>
                  <w:szCs w:val="24"/>
                  <w:lang w:val="en-US"/>
                </w:rPr>
              </w:ins>
            </m:ctrlPr>
          </m:sSubPr>
          <m:e>
            <m:r>
              <w:rPr>
                <w:rFonts w:ascii="Cambria Math" w:hAnsi="Cambria Math" w:cs="Times New Roman"/>
                <w:sz w:val="24"/>
                <w:szCs w:val="24"/>
                <w:lang w:val="en-US"/>
              </w:rPr>
              <m:t>r</m:t>
            </m:r>
          </m:e>
          <m:sub>
            <m:r>
              <w:rPr>
                <w:rFonts w:ascii="Cambria Math" w:hAnsi="Cambria Math" w:cs="Times New Roman"/>
                <w:sz w:val="24"/>
                <w:szCs w:val="24"/>
                <w:lang w:val="en-US"/>
              </w:rPr>
              <m:t>LD</m:t>
            </m:r>
          </m:sub>
        </m:sSub>
        <m:d>
          <m:dPr>
            <m:ctrlPr>
              <w:ins w:id="9" w:author="Ruidong Xiang (DJPR)" w:date="2020-10-15T13:18:00Z">
                <w:rPr>
                  <w:rFonts w:ascii="Cambria Math" w:hAnsi="Cambria Math" w:cs="Times New Roman"/>
                  <w:i/>
                  <w:sz w:val="24"/>
                  <w:szCs w:val="24"/>
                  <w:lang w:val="en-US"/>
                </w:rPr>
              </w:ins>
            </m:ctrlPr>
          </m:dPr>
          <m:e>
            <m:sSub>
              <m:sSubPr>
                <m:ctrlPr>
                  <w:ins w:id="10" w:author="Ruidong Xiang (DJPR)" w:date="2020-10-15T13:18:00Z">
                    <w:rPr>
                      <w:rFonts w:ascii="Cambria Math" w:hAnsi="Cambria Math" w:cs="Times New Roman"/>
                      <w:i/>
                      <w:sz w:val="24"/>
                      <w:szCs w:val="24"/>
                      <w:lang w:val="en-US"/>
                    </w:rPr>
                  </w:ins>
                </m:ctrlPr>
              </m:sSubPr>
              <m:e>
                <m:r>
                  <w:rPr>
                    <w:rFonts w:ascii="Cambria Math" w:hAnsi="Cambria Math" w:cs="Times New Roman"/>
                    <w:sz w:val="24"/>
                    <w:szCs w:val="24"/>
                    <w:lang w:val="en-US"/>
                  </w:rPr>
                  <m:t>variant</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ins w:id="11" w:author="Ruidong Xiang (DJPR)" w:date="2020-10-15T13:18:00Z">
                    <w:rPr>
                      <w:rFonts w:ascii="Cambria Math" w:hAnsi="Cambria Math" w:cs="Times New Roman"/>
                      <w:i/>
                      <w:sz w:val="24"/>
                      <w:szCs w:val="24"/>
                      <w:lang w:val="en-US"/>
                    </w:rPr>
                  </w:ins>
                </m:ctrlPr>
              </m:sSubPr>
              <m:e>
                <m:r>
                  <w:rPr>
                    <w:rFonts w:ascii="Cambria Math" w:hAnsi="Cambria Math" w:cs="Times New Roman"/>
                    <w:sz w:val="24"/>
                    <w:szCs w:val="24"/>
                    <w:lang w:val="en-US"/>
                  </w:rPr>
                  <m:t>variant</m:t>
                </m:r>
              </m:e>
              <m:sub>
                <m:r>
                  <w:rPr>
                    <w:rFonts w:ascii="Cambria Math" w:hAnsi="Cambria Math" w:cs="Times New Roman"/>
                    <w:sz w:val="24"/>
                    <w:szCs w:val="24"/>
                    <w:lang w:val="en-US"/>
                  </w:rPr>
                  <m:t>j</m:t>
                </m:r>
              </m:sub>
            </m:sSub>
          </m:e>
        </m:d>
        <m:r>
          <w:rPr>
            <w:rFonts w:ascii="Cambria Math" w:hAnsi="Cambria Math" w:cs="Times New Roman"/>
            <w:sz w:val="24"/>
            <w:szCs w:val="24"/>
            <w:lang w:val="en-US"/>
          </w:rPr>
          <m:t xml:space="preserve">  (1)</m:t>
        </m:r>
      </m:oMath>
      <w:r w:rsidR="006931F0" w:rsidRPr="00EC4545">
        <w:rPr>
          <w:rFonts w:ascii="Times New Roman" w:hAnsi="Times New Roman" w:cs="Times New Roman"/>
          <w:sz w:val="24"/>
          <w:szCs w:val="24"/>
          <w:lang w:val="en-US"/>
        </w:rPr>
        <w:t xml:space="preserve"> </w:t>
      </w:r>
    </w:p>
    <w:p w14:paraId="214DE65D" w14:textId="57515ACE" w:rsidR="00235F48" w:rsidRPr="00235F48" w:rsidRDefault="006931F0" w:rsidP="00ED6CA4">
      <w:pPr>
        <w:spacing w:line="360" w:lineRule="auto"/>
        <w:rPr>
          <w:sz w:val="24"/>
          <w:szCs w:val="24"/>
        </w:rPr>
      </w:pPr>
      <w:r w:rsidRPr="00EC4545">
        <w:rPr>
          <w:rFonts w:ascii="Times New Roman" w:hAnsi="Times New Roman" w:cs="Times New Roman"/>
          <w:sz w:val="24"/>
          <w:szCs w:val="24"/>
          <w:lang w:val="en-US"/>
        </w:rPr>
        <w:t xml:space="preserve">where </w:t>
      </w:r>
      <m:oMath>
        <m:sSub>
          <m:sSubPr>
            <m:ctrlPr>
              <w:ins w:id="12" w:author="Ruidong Xiang (DJPR)" w:date="2020-10-15T13:18:00Z">
                <w:rPr>
                  <w:rFonts w:ascii="Cambria Math" w:hAnsi="Cambria Math" w:cs="Times New Roman"/>
                  <w:i/>
                  <w:sz w:val="24"/>
                  <w:szCs w:val="24"/>
                  <w:lang w:val="en-US"/>
                </w:rPr>
              </w:ins>
            </m:ctrlPr>
          </m:sSubPr>
          <m:e>
            <m:r>
              <w:rPr>
                <w:rFonts w:ascii="Cambria Math" w:hAnsi="Cambria Math" w:cs="Times New Roman"/>
                <w:sz w:val="24"/>
                <w:szCs w:val="24"/>
                <w:lang w:val="en-US"/>
              </w:rPr>
              <m:t>r</m:t>
            </m:r>
          </m:e>
          <m:sub>
            <m:r>
              <w:rPr>
                <w:rFonts w:ascii="Cambria Math" w:hAnsi="Cambria Math" w:cs="Times New Roman"/>
                <w:sz w:val="24"/>
                <w:szCs w:val="24"/>
                <w:lang w:val="en-US"/>
              </w:rPr>
              <m:t>cor</m:t>
            </m:r>
          </m:sub>
        </m:sSub>
        <m:d>
          <m:dPr>
            <m:ctrlPr>
              <w:ins w:id="13" w:author="Ruidong Xiang (DJPR)" w:date="2020-10-15T13:18:00Z">
                <w:rPr>
                  <w:rFonts w:ascii="Cambria Math" w:hAnsi="Cambria Math" w:cs="Times New Roman"/>
                  <w:i/>
                  <w:sz w:val="24"/>
                  <w:szCs w:val="24"/>
                  <w:lang w:val="en-US"/>
                </w:rPr>
              </w:ins>
            </m:ctrlPr>
          </m:dPr>
          <m:e>
            <m:sSub>
              <m:sSubPr>
                <m:ctrlPr>
                  <w:ins w:id="14" w:author="Ruidong Xiang (DJPR)" w:date="2020-10-15T13:18:00Z">
                    <w:rPr>
                      <w:rFonts w:ascii="Cambria Math" w:hAnsi="Cambria Math" w:cs="Times New Roman"/>
                      <w:i/>
                      <w:sz w:val="24"/>
                      <w:szCs w:val="24"/>
                      <w:lang w:val="en-US"/>
                    </w:rPr>
                  </w:ins>
                </m:ctrlPr>
              </m:sSubPr>
              <m:e>
                <m:r>
                  <w:rPr>
                    <w:rFonts w:ascii="Cambria Math" w:hAnsi="Cambria Math" w:cs="Times New Roman"/>
                    <w:sz w:val="24"/>
                    <w:szCs w:val="24"/>
                    <w:lang w:val="en-US"/>
                  </w:rPr>
                  <m:t>t</m:t>
                </m:r>
              </m:e>
              <m:sub>
                <m:sSub>
                  <m:sSubPr>
                    <m:ctrlPr>
                      <w:ins w:id="15" w:author="Ruidong Xiang (DJPR)" w:date="2020-10-15T13:18:00Z">
                        <w:rPr>
                          <w:rFonts w:ascii="Cambria Math" w:hAnsi="Cambria Math" w:cs="Times New Roman"/>
                          <w:i/>
                          <w:sz w:val="24"/>
                          <w:szCs w:val="24"/>
                          <w:lang w:val="en-US"/>
                        </w:rPr>
                      </w:ins>
                    </m:ctrlPr>
                  </m:sSubPr>
                  <m:e>
                    <m:r>
                      <w:rPr>
                        <w:rFonts w:ascii="Cambria Math" w:hAnsi="Cambria Math" w:cs="Times New Roman"/>
                        <w:sz w:val="24"/>
                        <w:szCs w:val="24"/>
                        <w:lang w:val="en-US"/>
                      </w:rPr>
                      <m:t>variant</m:t>
                    </m:r>
                  </m:e>
                  <m:sub>
                    <m:r>
                      <w:rPr>
                        <w:rFonts w:ascii="Cambria Math" w:hAnsi="Cambria Math" w:cs="Times New Roman"/>
                        <w:sz w:val="24"/>
                        <w:szCs w:val="24"/>
                        <w:lang w:val="en-US"/>
                      </w:rPr>
                      <m:t>i</m:t>
                    </m:r>
                  </m:sub>
                </m:sSub>
              </m:sub>
            </m:sSub>
            <m:r>
              <w:rPr>
                <w:rFonts w:ascii="Cambria Math" w:hAnsi="Cambria Math" w:cs="Times New Roman"/>
                <w:sz w:val="24"/>
                <w:szCs w:val="24"/>
                <w:lang w:val="en-US"/>
              </w:rPr>
              <m:t>,</m:t>
            </m:r>
            <m:sSub>
              <m:sSubPr>
                <m:ctrlPr>
                  <w:ins w:id="16" w:author="Ruidong Xiang (DJPR)" w:date="2020-10-15T13:18:00Z">
                    <w:rPr>
                      <w:rFonts w:ascii="Cambria Math" w:hAnsi="Cambria Math" w:cs="Times New Roman"/>
                      <w:i/>
                      <w:sz w:val="24"/>
                      <w:szCs w:val="24"/>
                      <w:lang w:val="en-US"/>
                    </w:rPr>
                  </w:ins>
                </m:ctrlPr>
              </m:sSubPr>
              <m:e>
                <m:r>
                  <w:rPr>
                    <w:rFonts w:ascii="Cambria Math" w:hAnsi="Cambria Math" w:cs="Times New Roman"/>
                    <w:sz w:val="24"/>
                    <w:szCs w:val="24"/>
                    <w:lang w:val="en-US"/>
                  </w:rPr>
                  <m:t>t</m:t>
                </m:r>
              </m:e>
              <m:sub>
                <m:sSub>
                  <m:sSubPr>
                    <m:ctrlPr>
                      <w:ins w:id="17" w:author="Ruidong Xiang (DJPR)" w:date="2020-10-15T13:18:00Z">
                        <w:rPr>
                          <w:rFonts w:ascii="Cambria Math" w:hAnsi="Cambria Math" w:cs="Times New Roman"/>
                          <w:i/>
                          <w:sz w:val="24"/>
                          <w:szCs w:val="24"/>
                          <w:lang w:val="en-US"/>
                        </w:rPr>
                      </w:ins>
                    </m:ctrlPr>
                  </m:sSubPr>
                  <m:e>
                    <m:r>
                      <w:rPr>
                        <w:rFonts w:ascii="Cambria Math" w:hAnsi="Cambria Math" w:cs="Times New Roman"/>
                        <w:sz w:val="24"/>
                        <w:szCs w:val="24"/>
                        <w:lang w:val="en-US"/>
                      </w:rPr>
                      <m:t>variant</m:t>
                    </m:r>
                  </m:e>
                  <m:sub>
                    <m:r>
                      <w:rPr>
                        <w:rFonts w:ascii="Cambria Math" w:hAnsi="Cambria Math" w:cs="Times New Roman"/>
                        <w:sz w:val="24"/>
                        <w:szCs w:val="24"/>
                        <w:lang w:val="en-US"/>
                      </w:rPr>
                      <m:t>j</m:t>
                    </m:r>
                  </m:sub>
                </m:sSub>
              </m:sub>
            </m:sSub>
          </m:e>
        </m:d>
      </m:oMath>
      <w:r w:rsidRPr="00EC4545">
        <w:rPr>
          <w:rFonts w:ascii="Times New Roman" w:hAnsi="Times New Roman" w:cs="Times New Roman"/>
          <w:sz w:val="24"/>
          <w:szCs w:val="24"/>
          <w:lang w:val="en-US"/>
        </w:rPr>
        <w:t xml:space="preserve"> was the correlation</w:t>
      </w:r>
      <w:r w:rsidRPr="00E252D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across 34 traits </w:t>
      </w:r>
      <w:r w:rsidRPr="00E252DD">
        <w:rPr>
          <w:rFonts w:ascii="Times New Roman" w:hAnsi="Times New Roman" w:cs="Times New Roman"/>
          <w:sz w:val="24"/>
          <w:szCs w:val="24"/>
          <w:lang w:val="en-US"/>
        </w:rPr>
        <w:t xml:space="preserve">between </w:t>
      </w:r>
      <w:r>
        <w:rPr>
          <w:rFonts w:ascii="Times New Roman" w:hAnsi="Times New Roman" w:cs="Times New Roman"/>
          <w:sz w:val="24"/>
          <w:szCs w:val="24"/>
          <w:lang w:val="en-US"/>
        </w:rPr>
        <w:t>the</w:t>
      </w:r>
      <w:r w:rsidRPr="00E252DD">
        <w:rPr>
          <w:rFonts w:ascii="Times New Roman" w:hAnsi="Times New Roman" w:cs="Times New Roman"/>
          <w:sz w:val="24"/>
          <w:szCs w:val="24"/>
          <w:lang w:val="en-US"/>
        </w:rPr>
        <w:t xml:space="preserve"> t values (beta/se from GWAS described above)</w:t>
      </w:r>
      <w:r>
        <w:rPr>
          <w:rFonts w:ascii="Times New Roman" w:hAnsi="Times New Roman" w:cs="Times New Roman"/>
          <w:sz w:val="24"/>
          <w:szCs w:val="24"/>
          <w:lang w:val="en-US"/>
        </w:rPr>
        <w:t xml:space="preserve"> of</w:t>
      </w:r>
      <w:r w:rsidRPr="00E252DD">
        <w:rPr>
          <w:rFonts w:ascii="Times New Roman" w:hAnsi="Times New Roman" w:cs="Times New Roman"/>
          <w:sz w:val="24"/>
          <w:szCs w:val="24"/>
          <w:lang w:val="en-US"/>
        </w:rPr>
        <w:t xml:space="preserve"> </w:t>
      </w:r>
      <m:oMath>
        <m:sSub>
          <m:sSubPr>
            <m:ctrlPr>
              <w:ins w:id="18" w:author="Ruidong Xiang (DJPR)" w:date="2020-10-15T13:18:00Z">
                <w:rPr>
                  <w:rFonts w:ascii="Cambria Math" w:hAnsi="Cambria Math" w:cs="Times New Roman"/>
                  <w:i/>
                  <w:sz w:val="24"/>
                  <w:szCs w:val="24"/>
                  <w:lang w:val="en-US"/>
                </w:rPr>
              </w:ins>
            </m:ctrlPr>
          </m:sSubPr>
          <m:e>
            <m:r>
              <w:rPr>
                <w:rFonts w:ascii="Cambria Math" w:hAnsi="Cambria Math" w:cs="Times New Roman"/>
                <w:sz w:val="24"/>
                <w:szCs w:val="24"/>
                <w:lang w:val="en-US"/>
              </w:rPr>
              <m:t>variant</m:t>
            </m:r>
          </m:e>
          <m:sub>
            <m:r>
              <w:rPr>
                <w:rFonts w:ascii="Cambria Math" w:hAnsi="Cambria Math" w:cs="Times New Roman"/>
                <w:sz w:val="24"/>
                <w:szCs w:val="24"/>
                <w:lang w:val="en-US"/>
              </w:rPr>
              <m:t>i</m:t>
            </m:r>
          </m:sub>
        </m:sSub>
      </m:oMath>
      <w:r w:rsidRPr="00E252DD">
        <w:rPr>
          <w:rFonts w:ascii="Times New Roman" w:hAnsi="Times New Roman" w:cs="Times New Roman"/>
          <w:sz w:val="24"/>
          <w:szCs w:val="24"/>
          <w:lang w:val="en-US"/>
        </w:rPr>
        <w:t xml:space="preserve"> and </w:t>
      </w:r>
      <m:oMath>
        <m:sSub>
          <m:sSubPr>
            <m:ctrlPr>
              <w:ins w:id="19" w:author="Ruidong Xiang (DJPR)" w:date="2020-10-15T13:18:00Z">
                <w:rPr>
                  <w:rFonts w:ascii="Cambria Math" w:hAnsi="Cambria Math" w:cs="Times New Roman"/>
                  <w:i/>
                  <w:sz w:val="24"/>
                  <w:szCs w:val="24"/>
                  <w:lang w:val="en-US"/>
                </w:rPr>
              </w:ins>
            </m:ctrlPr>
          </m:sSubPr>
          <m:e>
            <m:r>
              <w:rPr>
                <w:rFonts w:ascii="Cambria Math" w:hAnsi="Cambria Math" w:cs="Times New Roman"/>
                <w:sz w:val="24"/>
                <w:szCs w:val="24"/>
                <w:lang w:val="en-US"/>
              </w:rPr>
              <m:t>variant</m:t>
            </m:r>
          </m:e>
          <m:sub>
            <m:r>
              <w:rPr>
                <w:rFonts w:ascii="Cambria Math" w:hAnsi="Cambria Math" w:cs="Times New Roman"/>
                <w:sz w:val="24"/>
                <w:szCs w:val="24"/>
                <w:lang w:val="en-US"/>
              </w:rPr>
              <m:t>j</m:t>
            </m:r>
          </m:sub>
        </m:sSub>
      </m:oMath>
      <w:r w:rsidRPr="00E252DD">
        <w:rPr>
          <w:rFonts w:ascii="Times New Roman" w:hAnsi="Times New Roman" w:cs="Times New Roman"/>
          <w:sz w:val="24"/>
          <w:szCs w:val="24"/>
          <w:lang w:val="en-US"/>
        </w:rPr>
        <w:t xml:space="preserve">; </w:t>
      </w:r>
      <m:oMath>
        <m:sSub>
          <m:sSubPr>
            <m:ctrlPr>
              <w:ins w:id="20" w:author="Ruidong Xiang (DJPR)" w:date="2020-10-15T13:18:00Z">
                <w:rPr>
                  <w:rFonts w:ascii="Cambria Math" w:hAnsi="Cambria Math" w:cs="Times New Roman"/>
                  <w:i/>
                  <w:sz w:val="24"/>
                  <w:szCs w:val="24"/>
                  <w:lang w:val="en-US"/>
                </w:rPr>
              </w:ins>
            </m:ctrlPr>
          </m:sSubPr>
          <m:e>
            <m:r>
              <w:rPr>
                <w:rFonts w:ascii="Cambria Math" w:hAnsi="Cambria Math" w:cs="Times New Roman"/>
                <w:sz w:val="24"/>
                <w:szCs w:val="24"/>
                <w:lang w:val="en-US"/>
              </w:rPr>
              <m:t>r</m:t>
            </m:r>
          </m:e>
          <m:sub>
            <m:r>
              <w:rPr>
                <w:rFonts w:ascii="Cambria Math" w:hAnsi="Cambria Math" w:cs="Times New Roman"/>
                <w:sz w:val="24"/>
                <w:szCs w:val="24"/>
                <w:lang w:val="en-US"/>
              </w:rPr>
              <m:t>LD</m:t>
            </m:r>
          </m:sub>
        </m:sSub>
        <m:d>
          <m:dPr>
            <m:ctrlPr>
              <w:ins w:id="21" w:author="Ruidong Xiang (DJPR)" w:date="2020-10-15T13:18:00Z">
                <w:rPr>
                  <w:rFonts w:ascii="Cambria Math" w:hAnsi="Cambria Math" w:cs="Times New Roman"/>
                  <w:i/>
                  <w:sz w:val="24"/>
                  <w:szCs w:val="24"/>
                  <w:lang w:val="en-US"/>
                </w:rPr>
              </w:ins>
            </m:ctrlPr>
          </m:dPr>
          <m:e>
            <m:sSub>
              <m:sSubPr>
                <m:ctrlPr>
                  <w:ins w:id="22" w:author="Ruidong Xiang (DJPR)" w:date="2020-10-15T13:18:00Z">
                    <w:rPr>
                      <w:rFonts w:ascii="Cambria Math" w:hAnsi="Cambria Math" w:cs="Times New Roman"/>
                      <w:i/>
                      <w:sz w:val="24"/>
                      <w:szCs w:val="24"/>
                      <w:lang w:val="en-US"/>
                    </w:rPr>
                  </w:ins>
                </m:ctrlPr>
              </m:sSubPr>
              <m:e>
                <m:r>
                  <w:rPr>
                    <w:rFonts w:ascii="Cambria Math" w:hAnsi="Cambria Math" w:cs="Times New Roman"/>
                    <w:sz w:val="24"/>
                    <w:szCs w:val="24"/>
                    <w:lang w:val="en-US"/>
                  </w:rPr>
                  <m:t>variant</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ins w:id="23" w:author="Ruidong Xiang (DJPR)" w:date="2020-10-15T13:18:00Z">
                    <w:rPr>
                      <w:rFonts w:ascii="Cambria Math" w:hAnsi="Cambria Math" w:cs="Times New Roman"/>
                      <w:i/>
                      <w:sz w:val="24"/>
                      <w:szCs w:val="24"/>
                      <w:lang w:val="en-US"/>
                    </w:rPr>
                  </w:ins>
                </m:ctrlPr>
              </m:sSubPr>
              <m:e>
                <m:r>
                  <w:rPr>
                    <w:rFonts w:ascii="Cambria Math" w:hAnsi="Cambria Math" w:cs="Times New Roman"/>
                    <w:sz w:val="24"/>
                    <w:szCs w:val="24"/>
                    <w:lang w:val="en-US"/>
                  </w:rPr>
                  <m:t>variant</m:t>
                </m:r>
              </m:e>
              <m:sub>
                <m:r>
                  <w:rPr>
                    <w:rFonts w:ascii="Cambria Math" w:hAnsi="Cambria Math" w:cs="Times New Roman"/>
                    <w:sz w:val="24"/>
                    <w:szCs w:val="24"/>
                    <w:lang w:val="en-US"/>
                  </w:rPr>
                  <m:t>j</m:t>
                </m:r>
              </m:sub>
            </m:sSub>
          </m:e>
        </m:d>
      </m:oMath>
      <w:r w:rsidRPr="00E252DD">
        <w:rPr>
          <w:rFonts w:ascii="Times New Roman" w:hAnsi="Times New Roman" w:cs="Times New Roman"/>
          <w:sz w:val="24"/>
          <w:szCs w:val="24"/>
          <w:lang w:val="en-US"/>
        </w:rPr>
        <w:t xml:space="preserve"> was the LD </w:t>
      </w:r>
      <w:r>
        <w:rPr>
          <w:rFonts w:ascii="Times New Roman" w:hAnsi="Times New Roman" w:cs="Times New Roman"/>
          <w:sz w:val="24"/>
          <w:szCs w:val="24"/>
          <w:lang w:val="en-US"/>
        </w:rPr>
        <w:t xml:space="preserve">assessed by the </w:t>
      </w:r>
      <w:r w:rsidRPr="00E252DD">
        <w:rPr>
          <w:rFonts w:ascii="Times New Roman" w:hAnsi="Times New Roman" w:cs="Times New Roman"/>
          <w:sz w:val="24"/>
          <w:szCs w:val="24"/>
          <w:lang w:val="en-US"/>
        </w:rPr>
        <w:t>correlation between the genotypes of</w:t>
      </w:r>
      <w:r w:rsidRPr="00E252DD" w:rsidDel="008251CB">
        <w:rPr>
          <w:rFonts w:ascii="Times New Roman" w:hAnsi="Times New Roman" w:cs="Times New Roman"/>
          <w:sz w:val="24"/>
          <w:szCs w:val="24"/>
          <w:lang w:val="en-US"/>
        </w:rPr>
        <w:t xml:space="preserve"> </w:t>
      </w:r>
      <m:oMath>
        <m:sSub>
          <m:sSubPr>
            <m:ctrlPr>
              <w:ins w:id="24" w:author="Ruidong Xiang (DJPR)" w:date="2020-10-15T13:18:00Z">
                <w:rPr>
                  <w:rFonts w:ascii="Cambria Math" w:hAnsi="Cambria Math" w:cs="Times New Roman"/>
                  <w:i/>
                  <w:sz w:val="24"/>
                  <w:szCs w:val="24"/>
                  <w:lang w:val="en-US"/>
                </w:rPr>
              </w:ins>
            </m:ctrlPr>
          </m:sSubPr>
          <m:e>
            <m:r>
              <w:rPr>
                <w:rFonts w:ascii="Cambria Math" w:hAnsi="Cambria Math" w:cs="Times New Roman"/>
                <w:sz w:val="24"/>
                <w:szCs w:val="24"/>
                <w:lang w:val="en-US"/>
              </w:rPr>
              <m:t>variant i</m:t>
            </m:r>
          </m:e>
          <m:sub/>
        </m:sSub>
      </m:oMath>
      <w:r w:rsidRPr="00E252DD">
        <w:rPr>
          <w:rFonts w:ascii="Times New Roman" w:hAnsi="Times New Roman" w:cs="Times New Roman"/>
          <w:sz w:val="24"/>
          <w:szCs w:val="24"/>
          <w:lang w:val="en-US"/>
        </w:rPr>
        <w:t xml:space="preserve"> and </w:t>
      </w:r>
      <m:oMath>
        <m:sSub>
          <m:sSubPr>
            <m:ctrlPr>
              <w:ins w:id="25" w:author="Ruidong Xiang (DJPR)" w:date="2020-10-15T13:18:00Z">
                <w:rPr>
                  <w:rFonts w:ascii="Cambria Math" w:hAnsi="Cambria Math" w:cs="Times New Roman"/>
                  <w:i/>
                  <w:sz w:val="24"/>
                  <w:szCs w:val="24"/>
                  <w:lang w:val="en-US"/>
                </w:rPr>
              </w:ins>
            </m:ctrlPr>
          </m:sSubPr>
          <m:e>
            <m:r>
              <w:rPr>
                <w:rFonts w:ascii="Cambria Math" w:hAnsi="Cambria Math" w:cs="Times New Roman"/>
                <w:sz w:val="24"/>
                <w:szCs w:val="24"/>
                <w:lang w:val="en-US"/>
              </w:rPr>
              <m:t>variant j</m:t>
            </m:r>
          </m:e>
          <m:sub/>
        </m:sSub>
      </m:oMath>
      <w:r>
        <w:rPr>
          <w:rFonts w:ascii="Times New Roman" w:hAnsi="Times New Roman" w:cs="Times New Roman"/>
          <w:sz w:val="24"/>
          <w:szCs w:val="24"/>
          <w:lang w:val="en-US"/>
        </w:rPr>
        <w:t>.</w:t>
      </w:r>
      <w:r w:rsidR="00524977">
        <w:rPr>
          <w:rFonts w:ascii="Times New Roman" w:hAnsi="Times New Roman" w:cs="Times New Roman"/>
          <w:sz w:val="24"/>
          <w:szCs w:val="24"/>
          <w:lang w:val="en-US"/>
        </w:rPr>
        <w:t xml:space="preserve"> </w:t>
      </w:r>
      <w:r w:rsidR="00172313">
        <w:rPr>
          <w:sz w:val="24"/>
          <w:szCs w:val="24"/>
        </w:rPr>
        <w:t xml:space="preserve"> </w:t>
      </w:r>
      <w:r w:rsidR="00AC48C9">
        <w:rPr>
          <w:sz w:val="24"/>
          <w:szCs w:val="24"/>
        </w:rPr>
        <w:t>T</w:t>
      </w:r>
      <w:r w:rsidR="00235F48">
        <w:rPr>
          <w:sz w:val="24"/>
          <w:szCs w:val="24"/>
        </w:rPr>
        <w:t xml:space="preserve">he formula is: </w:t>
      </w:r>
      <m:oMath>
        <m:sSub>
          <m:sSubPr>
            <m:ctrlPr>
              <w:ins w:id="26" w:author="Ruidong Xiang (DJPR)" w:date="2020-10-15T13:18:00Z">
                <w:rPr>
                  <w:rFonts w:ascii="Cambria Math" w:hAnsi="Cambria Math" w:cs="Times New Roman"/>
                  <w:i/>
                  <w:sz w:val="24"/>
                  <w:szCs w:val="24"/>
                  <w:lang w:val="en-US"/>
                </w:rPr>
              </w:ins>
            </m:ctrlPr>
          </m:sSubPr>
          <m:e>
            <m:r>
              <w:rPr>
                <w:rFonts w:ascii="Cambria Math" w:hAnsi="Cambria Math" w:cs="Times New Roman"/>
                <w:sz w:val="24"/>
                <w:szCs w:val="24"/>
                <w:lang w:val="en-US"/>
              </w:rPr>
              <m:t>ρ</m:t>
            </m:r>
          </m:e>
          <m:sub>
            <m:r>
              <w:rPr>
                <w:rFonts w:ascii="Cambria Math" w:hAnsi="Cambria Math" w:cs="Times New Roman"/>
                <w:sz w:val="24"/>
                <w:szCs w:val="24"/>
                <w:lang w:val="en-US"/>
              </w:rPr>
              <m:t>ij</m:t>
            </m:r>
          </m:sub>
        </m:sSub>
        <m:r>
          <w:rPr>
            <w:rFonts w:ascii="Cambria Math" w:hAnsi="Cambria Math" w:cs="Times New Roman"/>
            <w:sz w:val="24"/>
            <w:szCs w:val="24"/>
            <w:lang w:val="en-US"/>
          </w:rPr>
          <m:t>=</m:t>
        </m:r>
        <m:sSub>
          <m:sSubPr>
            <m:ctrlPr>
              <w:ins w:id="27" w:author="Ruidong Xiang (DJPR)" w:date="2020-10-15T13:18:00Z">
                <w:rPr>
                  <w:rFonts w:ascii="Cambria Math" w:hAnsi="Cambria Math" w:cs="Times New Roman"/>
                  <w:i/>
                  <w:sz w:val="24"/>
                  <w:szCs w:val="24"/>
                  <w:lang w:val="en-US"/>
                </w:rPr>
              </w:ins>
            </m:ctrlPr>
          </m:sSubPr>
          <m:e>
            <m:r>
              <w:rPr>
                <w:rFonts w:ascii="Cambria Math" w:hAnsi="Cambria Math" w:cs="Times New Roman"/>
                <w:sz w:val="24"/>
                <w:szCs w:val="24"/>
                <w:lang w:val="en-US"/>
              </w:rPr>
              <m:t>r</m:t>
            </m:r>
          </m:e>
          <m:sub>
            <m:r>
              <w:rPr>
                <w:rFonts w:ascii="Cambria Math" w:hAnsi="Cambria Math" w:cs="Times New Roman"/>
                <w:sz w:val="24"/>
                <w:szCs w:val="24"/>
                <w:lang w:val="en-US"/>
              </w:rPr>
              <m:t>cor</m:t>
            </m:r>
          </m:sub>
        </m:sSub>
        <m:d>
          <m:dPr>
            <m:ctrlPr>
              <w:ins w:id="28" w:author="Ruidong Xiang (DJPR)" w:date="2020-10-15T13:18:00Z">
                <w:rPr>
                  <w:rFonts w:ascii="Cambria Math" w:hAnsi="Cambria Math" w:cs="Times New Roman"/>
                  <w:i/>
                  <w:sz w:val="24"/>
                  <w:szCs w:val="24"/>
                  <w:lang w:val="en-US"/>
                </w:rPr>
              </w:ins>
            </m:ctrlPr>
          </m:dPr>
          <m:e>
            <m:sSub>
              <m:sSubPr>
                <m:ctrlPr>
                  <w:ins w:id="29" w:author="Ruidong Xiang (DJPR)" w:date="2020-10-15T13:18:00Z">
                    <w:rPr>
                      <w:rFonts w:ascii="Cambria Math" w:hAnsi="Cambria Math" w:cs="Times New Roman"/>
                      <w:i/>
                      <w:sz w:val="24"/>
                      <w:szCs w:val="24"/>
                      <w:lang w:val="en-US"/>
                    </w:rPr>
                  </w:ins>
                </m:ctrlPr>
              </m:sSubPr>
              <m:e>
                <m:r>
                  <w:rPr>
                    <w:rFonts w:ascii="Cambria Math" w:hAnsi="Cambria Math" w:cs="Times New Roman"/>
                    <w:sz w:val="24"/>
                    <w:szCs w:val="24"/>
                    <w:lang w:val="en-US"/>
                  </w:rPr>
                  <m:t>t</m:t>
                </m:r>
              </m:e>
              <m:sub>
                <m:sSub>
                  <m:sSubPr>
                    <m:ctrlPr>
                      <w:ins w:id="30" w:author="Ruidong Xiang (DJPR)" w:date="2020-10-15T13:18:00Z">
                        <w:rPr>
                          <w:rFonts w:ascii="Cambria Math" w:hAnsi="Cambria Math" w:cs="Times New Roman"/>
                          <w:i/>
                          <w:sz w:val="24"/>
                          <w:szCs w:val="24"/>
                          <w:lang w:val="en-US"/>
                        </w:rPr>
                      </w:ins>
                    </m:ctrlPr>
                  </m:sSubPr>
                  <m:e>
                    <m:r>
                      <w:rPr>
                        <w:rFonts w:ascii="Cambria Math" w:hAnsi="Cambria Math" w:cs="Times New Roman"/>
                        <w:sz w:val="24"/>
                        <w:szCs w:val="24"/>
                        <w:lang w:val="en-US"/>
                      </w:rPr>
                      <m:t>variant</m:t>
                    </m:r>
                  </m:e>
                  <m:sub>
                    <m:r>
                      <w:rPr>
                        <w:rFonts w:ascii="Cambria Math" w:hAnsi="Cambria Math" w:cs="Times New Roman"/>
                        <w:sz w:val="24"/>
                        <w:szCs w:val="24"/>
                        <w:lang w:val="en-US"/>
                      </w:rPr>
                      <m:t>i</m:t>
                    </m:r>
                  </m:sub>
                </m:sSub>
              </m:sub>
            </m:sSub>
            <m:r>
              <w:rPr>
                <w:rFonts w:ascii="Cambria Math" w:hAnsi="Cambria Math" w:cs="Times New Roman"/>
                <w:sz w:val="24"/>
                <w:szCs w:val="24"/>
                <w:lang w:val="en-US"/>
              </w:rPr>
              <m:t>,</m:t>
            </m:r>
            <m:sSub>
              <m:sSubPr>
                <m:ctrlPr>
                  <w:ins w:id="31" w:author="Ruidong Xiang (DJPR)" w:date="2020-10-15T13:18:00Z">
                    <w:rPr>
                      <w:rFonts w:ascii="Cambria Math" w:hAnsi="Cambria Math" w:cs="Times New Roman"/>
                      <w:i/>
                      <w:sz w:val="24"/>
                      <w:szCs w:val="24"/>
                      <w:lang w:val="en-US"/>
                    </w:rPr>
                  </w:ins>
                </m:ctrlPr>
              </m:sSubPr>
              <m:e>
                <m:r>
                  <w:rPr>
                    <w:rFonts w:ascii="Cambria Math" w:hAnsi="Cambria Math" w:cs="Times New Roman"/>
                    <w:sz w:val="24"/>
                    <w:szCs w:val="24"/>
                    <w:lang w:val="en-US"/>
                  </w:rPr>
                  <m:t>t</m:t>
                </m:r>
              </m:e>
              <m:sub>
                <m:sSub>
                  <m:sSubPr>
                    <m:ctrlPr>
                      <w:ins w:id="32" w:author="Ruidong Xiang (DJPR)" w:date="2020-10-15T13:18:00Z">
                        <w:rPr>
                          <w:rFonts w:ascii="Cambria Math" w:hAnsi="Cambria Math" w:cs="Times New Roman"/>
                          <w:i/>
                          <w:sz w:val="24"/>
                          <w:szCs w:val="24"/>
                          <w:lang w:val="en-US"/>
                        </w:rPr>
                      </w:ins>
                    </m:ctrlPr>
                  </m:sSubPr>
                  <m:e>
                    <m:r>
                      <w:rPr>
                        <w:rFonts w:ascii="Cambria Math" w:hAnsi="Cambria Math" w:cs="Times New Roman"/>
                        <w:sz w:val="24"/>
                        <w:szCs w:val="24"/>
                        <w:lang w:val="en-US"/>
                      </w:rPr>
                      <m:t>variant</m:t>
                    </m:r>
                  </m:e>
                  <m:sub>
                    <m:r>
                      <w:rPr>
                        <w:rFonts w:ascii="Cambria Math" w:hAnsi="Cambria Math" w:cs="Times New Roman"/>
                        <w:sz w:val="24"/>
                        <w:szCs w:val="24"/>
                        <w:lang w:val="en-US"/>
                      </w:rPr>
                      <m:t>j</m:t>
                    </m:r>
                  </m:sub>
                </m:sSub>
              </m:sub>
            </m:sSub>
          </m:e>
        </m:d>
        <m:r>
          <w:rPr>
            <w:rFonts w:ascii="Cambria Math" w:hAnsi="Cambria Math" w:cs="Times New Roman"/>
            <w:sz w:val="24"/>
            <w:szCs w:val="24"/>
            <w:lang w:val="en-US"/>
          </w:rPr>
          <m:t>×</m:t>
        </m:r>
        <m:sSub>
          <m:sSubPr>
            <m:ctrlPr>
              <w:ins w:id="33" w:author="Ruidong Xiang (DJPR)" w:date="2020-10-15T13:18:00Z">
                <w:rPr>
                  <w:rFonts w:ascii="Cambria Math" w:hAnsi="Cambria Math" w:cs="Times New Roman"/>
                  <w:i/>
                  <w:sz w:val="24"/>
                  <w:szCs w:val="24"/>
                  <w:lang w:val="en-US"/>
                </w:rPr>
              </w:ins>
            </m:ctrlPr>
          </m:sSubPr>
          <m:e>
            <m:r>
              <w:rPr>
                <w:rFonts w:ascii="Cambria Math" w:hAnsi="Cambria Math" w:cs="Times New Roman"/>
                <w:sz w:val="24"/>
                <w:szCs w:val="24"/>
                <w:lang w:val="en-US"/>
              </w:rPr>
              <m:t>r</m:t>
            </m:r>
          </m:e>
          <m:sub>
            <m:r>
              <w:rPr>
                <w:rFonts w:ascii="Cambria Math" w:hAnsi="Cambria Math" w:cs="Times New Roman"/>
                <w:sz w:val="24"/>
                <w:szCs w:val="24"/>
                <w:lang w:val="en-US"/>
              </w:rPr>
              <m:t>LD</m:t>
            </m:r>
          </m:sub>
        </m:sSub>
        <m:d>
          <m:dPr>
            <m:ctrlPr>
              <w:ins w:id="34" w:author="Ruidong Xiang (DJPR)" w:date="2020-10-15T13:18:00Z">
                <w:rPr>
                  <w:rFonts w:ascii="Cambria Math" w:hAnsi="Cambria Math" w:cs="Times New Roman"/>
                  <w:i/>
                  <w:sz w:val="24"/>
                  <w:szCs w:val="24"/>
                  <w:lang w:val="en-US"/>
                </w:rPr>
              </w:ins>
            </m:ctrlPr>
          </m:dPr>
          <m:e>
            <m:sSub>
              <m:sSubPr>
                <m:ctrlPr>
                  <w:ins w:id="35" w:author="Ruidong Xiang (DJPR)" w:date="2020-10-15T13:18:00Z">
                    <w:rPr>
                      <w:rFonts w:ascii="Cambria Math" w:hAnsi="Cambria Math" w:cs="Times New Roman"/>
                      <w:i/>
                      <w:sz w:val="24"/>
                      <w:szCs w:val="24"/>
                      <w:lang w:val="en-US"/>
                    </w:rPr>
                  </w:ins>
                </m:ctrlPr>
              </m:sSubPr>
              <m:e>
                <m:r>
                  <w:rPr>
                    <w:rFonts w:ascii="Cambria Math" w:hAnsi="Cambria Math" w:cs="Times New Roman"/>
                    <w:sz w:val="24"/>
                    <w:szCs w:val="24"/>
                    <w:lang w:val="en-US"/>
                  </w:rPr>
                  <m:t>variant</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ins w:id="36" w:author="Ruidong Xiang (DJPR)" w:date="2020-10-15T13:18:00Z">
                    <w:rPr>
                      <w:rFonts w:ascii="Cambria Math" w:hAnsi="Cambria Math" w:cs="Times New Roman"/>
                      <w:i/>
                      <w:sz w:val="24"/>
                      <w:szCs w:val="24"/>
                      <w:lang w:val="en-US"/>
                    </w:rPr>
                  </w:ins>
                </m:ctrlPr>
              </m:sSubPr>
              <m:e>
                <m:r>
                  <w:rPr>
                    <w:rFonts w:ascii="Cambria Math" w:hAnsi="Cambria Math" w:cs="Times New Roman"/>
                    <w:sz w:val="24"/>
                    <w:szCs w:val="24"/>
                    <w:lang w:val="en-US"/>
                  </w:rPr>
                  <m:t>variant</m:t>
                </m:r>
              </m:e>
              <m:sub>
                <m:r>
                  <w:rPr>
                    <w:rFonts w:ascii="Cambria Math" w:hAnsi="Cambria Math" w:cs="Times New Roman"/>
                    <w:sz w:val="24"/>
                    <w:szCs w:val="24"/>
                    <w:lang w:val="en-US"/>
                  </w:rPr>
                  <m:t>j</m:t>
                </m:r>
              </m:sub>
            </m:sSub>
          </m:e>
        </m:d>
      </m:oMath>
      <w:r>
        <w:rPr>
          <w:sz w:val="24"/>
          <w:szCs w:val="24"/>
          <w:lang w:val="en-US"/>
        </w:rPr>
        <w:t xml:space="preserve">, </w:t>
      </w:r>
      <w:r w:rsidR="00235F48" w:rsidRPr="00235F48">
        <w:rPr>
          <w:rFonts w:cs="Times New Roman"/>
          <w:sz w:val="24"/>
          <w:szCs w:val="24"/>
          <w:lang w:val="en-US"/>
        </w:rPr>
        <w:t xml:space="preserve">where </w:t>
      </w:r>
      <m:oMath>
        <m:sSub>
          <m:sSubPr>
            <m:ctrlPr>
              <w:ins w:id="37" w:author="Ruidong Xiang (DJPR)" w:date="2020-10-15T13:18:00Z">
                <w:rPr>
                  <w:rFonts w:ascii="Cambria Math" w:hAnsi="Cambria Math" w:cs="Times New Roman"/>
                  <w:i/>
                  <w:sz w:val="24"/>
                  <w:szCs w:val="24"/>
                  <w:lang w:val="en-US"/>
                </w:rPr>
              </w:ins>
            </m:ctrlPr>
          </m:sSubPr>
          <m:e>
            <m:r>
              <w:rPr>
                <w:rFonts w:ascii="Cambria Math" w:hAnsi="Cambria Math" w:cs="Times New Roman"/>
                <w:sz w:val="24"/>
                <w:szCs w:val="24"/>
                <w:lang w:val="en-US"/>
              </w:rPr>
              <m:t>r</m:t>
            </m:r>
          </m:e>
          <m:sub>
            <m:r>
              <w:rPr>
                <w:rFonts w:ascii="Cambria Math" w:hAnsi="Cambria Math" w:cs="Times New Roman"/>
                <w:sz w:val="24"/>
                <w:szCs w:val="24"/>
                <w:lang w:val="en-US"/>
              </w:rPr>
              <m:t>cor</m:t>
            </m:r>
          </m:sub>
        </m:sSub>
        <m:d>
          <m:dPr>
            <m:ctrlPr>
              <w:ins w:id="38" w:author="Ruidong Xiang (DJPR)" w:date="2020-10-15T13:18:00Z">
                <w:rPr>
                  <w:rFonts w:ascii="Cambria Math" w:hAnsi="Cambria Math" w:cs="Times New Roman"/>
                  <w:i/>
                  <w:sz w:val="24"/>
                  <w:szCs w:val="24"/>
                  <w:lang w:val="en-US"/>
                </w:rPr>
              </w:ins>
            </m:ctrlPr>
          </m:dPr>
          <m:e>
            <m:sSub>
              <m:sSubPr>
                <m:ctrlPr>
                  <w:ins w:id="39" w:author="Ruidong Xiang (DJPR)" w:date="2020-10-15T13:18:00Z">
                    <w:rPr>
                      <w:rFonts w:ascii="Cambria Math" w:hAnsi="Cambria Math" w:cs="Times New Roman"/>
                      <w:i/>
                      <w:sz w:val="24"/>
                      <w:szCs w:val="24"/>
                      <w:lang w:val="en-US"/>
                    </w:rPr>
                  </w:ins>
                </m:ctrlPr>
              </m:sSubPr>
              <m:e>
                <m:r>
                  <w:rPr>
                    <w:rFonts w:ascii="Cambria Math" w:hAnsi="Cambria Math" w:cs="Times New Roman"/>
                    <w:sz w:val="24"/>
                    <w:szCs w:val="24"/>
                    <w:lang w:val="en-US"/>
                  </w:rPr>
                  <m:t>t</m:t>
                </m:r>
              </m:e>
              <m:sub>
                <m:sSub>
                  <m:sSubPr>
                    <m:ctrlPr>
                      <w:ins w:id="40" w:author="Ruidong Xiang (DJPR)" w:date="2020-10-15T13:18:00Z">
                        <w:rPr>
                          <w:rFonts w:ascii="Cambria Math" w:hAnsi="Cambria Math" w:cs="Times New Roman"/>
                          <w:i/>
                          <w:sz w:val="24"/>
                          <w:szCs w:val="24"/>
                          <w:lang w:val="en-US"/>
                        </w:rPr>
                      </w:ins>
                    </m:ctrlPr>
                  </m:sSubPr>
                  <m:e>
                    <m:r>
                      <w:rPr>
                        <w:rFonts w:ascii="Cambria Math" w:hAnsi="Cambria Math" w:cs="Times New Roman"/>
                        <w:sz w:val="24"/>
                        <w:szCs w:val="24"/>
                        <w:lang w:val="en-US"/>
                      </w:rPr>
                      <m:t>variant</m:t>
                    </m:r>
                  </m:e>
                  <m:sub>
                    <m:r>
                      <w:rPr>
                        <w:rFonts w:ascii="Cambria Math" w:hAnsi="Cambria Math" w:cs="Times New Roman"/>
                        <w:sz w:val="24"/>
                        <w:szCs w:val="24"/>
                        <w:lang w:val="en-US"/>
                      </w:rPr>
                      <m:t>i</m:t>
                    </m:r>
                  </m:sub>
                </m:sSub>
              </m:sub>
            </m:sSub>
            <m:r>
              <w:rPr>
                <w:rFonts w:ascii="Cambria Math" w:hAnsi="Cambria Math" w:cs="Times New Roman"/>
                <w:sz w:val="24"/>
                <w:szCs w:val="24"/>
                <w:lang w:val="en-US"/>
              </w:rPr>
              <m:t>,</m:t>
            </m:r>
            <m:sSub>
              <m:sSubPr>
                <m:ctrlPr>
                  <w:ins w:id="41" w:author="Ruidong Xiang (DJPR)" w:date="2020-10-15T13:18:00Z">
                    <w:rPr>
                      <w:rFonts w:ascii="Cambria Math" w:hAnsi="Cambria Math" w:cs="Times New Roman"/>
                      <w:i/>
                      <w:sz w:val="24"/>
                      <w:szCs w:val="24"/>
                      <w:lang w:val="en-US"/>
                    </w:rPr>
                  </w:ins>
                </m:ctrlPr>
              </m:sSubPr>
              <m:e>
                <m:r>
                  <w:rPr>
                    <w:rFonts w:ascii="Cambria Math" w:hAnsi="Cambria Math" w:cs="Times New Roman"/>
                    <w:sz w:val="24"/>
                    <w:szCs w:val="24"/>
                    <w:lang w:val="en-US"/>
                  </w:rPr>
                  <m:t>t</m:t>
                </m:r>
              </m:e>
              <m:sub>
                <m:sSub>
                  <m:sSubPr>
                    <m:ctrlPr>
                      <w:ins w:id="42" w:author="Ruidong Xiang (DJPR)" w:date="2020-10-15T13:18:00Z">
                        <w:rPr>
                          <w:rFonts w:ascii="Cambria Math" w:hAnsi="Cambria Math" w:cs="Times New Roman"/>
                          <w:i/>
                          <w:sz w:val="24"/>
                          <w:szCs w:val="24"/>
                          <w:lang w:val="en-US"/>
                        </w:rPr>
                      </w:ins>
                    </m:ctrlPr>
                  </m:sSubPr>
                  <m:e>
                    <m:r>
                      <w:rPr>
                        <w:rFonts w:ascii="Cambria Math" w:hAnsi="Cambria Math" w:cs="Times New Roman"/>
                        <w:sz w:val="24"/>
                        <w:szCs w:val="24"/>
                        <w:lang w:val="en-US"/>
                      </w:rPr>
                      <m:t>variant</m:t>
                    </m:r>
                  </m:e>
                  <m:sub>
                    <m:r>
                      <w:rPr>
                        <w:rFonts w:ascii="Cambria Math" w:hAnsi="Cambria Math" w:cs="Times New Roman"/>
                        <w:sz w:val="24"/>
                        <w:szCs w:val="24"/>
                        <w:lang w:val="en-US"/>
                      </w:rPr>
                      <m:t>j</m:t>
                    </m:r>
                  </m:sub>
                </m:sSub>
              </m:sub>
            </m:sSub>
          </m:e>
        </m:d>
      </m:oMath>
      <w:r>
        <w:rPr>
          <w:rFonts w:cs="Times New Roman"/>
          <w:sz w:val="24"/>
          <w:szCs w:val="24"/>
          <w:lang w:val="en-US"/>
        </w:rPr>
        <w:t xml:space="preserve"> </w:t>
      </w:r>
      <w:r w:rsidR="00235F48" w:rsidRPr="00235F48">
        <w:rPr>
          <w:rFonts w:cs="Times New Roman"/>
          <w:sz w:val="24"/>
          <w:szCs w:val="24"/>
          <w:lang w:val="en-US"/>
        </w:rPr>
        <w:t xml:space="preserve">was the correlation across </w:t>
      </w:r>
      <w:r w:rsidR="00235F48">
        <w:rPr>
          <w:rFonts w:cs="Times New Roman"/>
          <w:sz w:val="24"/>
          <w:szCs w:val="24"/>
          <w:lang w:val="en-US"/>
        </w:rPr>
        <w:t>multiple</w:t>
      </w:r>
      <w:r w:rsidR="00235F48" w:rsidRPr="00235F48">
        <w:rPr>
          <w:rFonts w:cs="Times New Roman"/>
          <w:sz w:val="24"/>
          <w:szCs w:val="24"/>
          <w:lang w:val="en-US"/>
        </w:rPr>
        <w:t xml:space="preserve"> traits between the t values (beta/se from GWAS described above) of </w:t>
      </w:r>
      <m:oMath>
        <m:sSub>
          <m:sSubPr>
            <m:ctrlPr>
              <w:ins w:id="43" w:author="Ruidong Xiang (DJPR)" w:date="2020-10-15T13:18:00Z">
                <w:rPr>
                  <w:rFonts w:ascii="Cambria Math" w:hAnsi="Cambria Math" w:cs="Times New Roman"/>
                  <w:i/>
                  <w:sz w:val="24"/>
                  <w:szCs w:val="24"/>
                  <w:lang w:val="en-US"/>
                </w:rPr>
              </w:ins>
            </m:ctrlPr>
          </m:sSubPr>
          <m:e>
            <m:r>
              <w:rPr>
                <w:rFonts w:ascii="Cambria Math" w:hAnsi="Cambria Math" w:cs="Times New Roman"/>
                <w:sz w:val="24"/>
                <w:szCs w:val="24"/>
                <w:lang w:val="en-US"/>
              </w:rPr>
              <m:t>variant</m:t>
            </m:r>
          </m:e>
          <m:sub>
            <m:r>
              <w:rPr>
                <w:rFonts w:ascii="Cambria Math" w:hAnsi="Cambria Math" w:cs="Times New Roman"/>
                <w:sz w:val="24"/>
                <w:szCs w:val="24"/>
                <w:lang w:val="en-US"/>
              </w:rPr>
              <m:t>i</m:t>
            </m:r>
          </m:sub>
        </m:sSub>
      </m:oMath>
      <w:r w:rsidR="00235F48" w:rsidRPr="00235F48">
        <w:rPr>
          <w:rFonts w:cs="Times New Roman"/>
          <w:sz w:val="24"/>
          <w:szCs w:val="24"/>
          <w:lang w:val="en-US"/>
        </w:rPr>
        <w:t xml:space="preserve"> and </w:t>
      </w:r>
      <m:oMath>
        <m:sSub>
          <m:sSubPr>
            <m:ctrlPr>
              <w:ins w:id="44" w:author="Ruidong Xiang (DJPR)" w:date="2020-10-15T13:18:00Z">
                <w:rPr>
                  <w:rFonts w:ascii="Cambria Math" w:hAnsi="Cambria Math" w:cs="Times New Roman"/>
                  <w:i/>
                  <w:sz w:val="24"/>
                  <w:szCs w:val="24"/>
                  <w:lang w:val="en-US"/>
                </w:rPr>
              </w:ins>
            </m:ctrlPr>
          </m:sSubPr>
          <m:e>
            <m:r>
              <w:rPr>
                <w:rFonts w:ascii="Cambria Math" w:hAnsi="Cambria Math" w:cs="Times New Roman"/>
                <w:sz w:val="24"/>
                <w:szCs w:val="24"/>
                <w:lang w:val="en-US"/>
              </w:rPr>
              <m:t>variant</m:t>
            </m:r>
          </m:e>
          <m:sub>
            <m:r>
              <w:rPr>
                <w:rFonts w:ascii="Cambria Math" w:hAnsi="Cambria Math" w:cs="Times New Roman"/>
                <w:sz w:val="24"/>
                <w:szCs w:val="24"/>
                <w:lang w:val="en-US"/>
              </w:rPr>
              <m:t>j</m:t>
            </m:r>
          </m:sub>
        </m:sSub>
      </m:oMath>
      <w:r w:rsidR="00235F48" w:rsidRPr="00235F48">
        <w:rPr>
          <w:rFonts w:cs="Times New Roman"/>
          <w:sz w:val="24"/>
          <w:szCs w:val="24"/>
          <w:lang w:val="en-US"/>
        </w:rPr>
        <w:t xml:space="preserve">; </w:t>
      </w:r>
      <m:oMath>
        <m:sSub>
          <m:sSubPr>
            <m:ctrlPr>
              <w:ins w:id="45" w:author="Ruidong Xiang (DJPR)" w:date="2020-10-15T13:18:00Z">
                <w:rPr>
                  <w:rFonts w:ascii="Cambria Math" w:hAnsi="Cambria Math" w:cs="Times New Roman"/>
                  <w:i/>
                  <w:sz w:val="24"/>
                  <w:szCs w:val="24"/>
                  <w:lang w:val="en-US"/>
                </w:rPr>
              </w:ins>
            </m:ctrlPr>
          </m:sSubPr>
          <m:e>
            <m:r>
              <w:rPr>
                <w:rFonts w:ascii="Cambria Math" w:hAnsi="Cambria Math" w:cs="Times New Roman"/>
                <w:sz w:val="24"/>
                <w:szCs w:val="24"/>
                <w:lang w:val="en-US"/>
              </w:rPr>
              <m:t>r</m:t>
            </m:r>
          </m:e>
          <m:sub>
            <m:r>
              <w:rPr>
                <w:rFonts w:ascii="Cambria Math" w:hAnsi="Cambria Math" w:cs="Times New Roman"/>
                <w:sz w:val="24"/>
                <w:szCs w:val="24"/>
                <w:lang w:val="en-US"/>
              </w:rPr>
              <m:t>LD</m:t>
            </m:r>
          </m:sub>
        </m:sSub>
        <m:d>
          <m:dPr>
            <m:ctrlPr>
              <w:ins w:id="46" w:author="Ruidong Xiang (DJPR)" w:date="2020-10-15T13:18:00Z">
                <w:rPr>
                  <w:rFonts w:ascii="Cambria Math" w:hAnsi="Cambria Math" w:cs="Times New Roman"/>
                  <w:i/>
                  <w:sz w:val="24"/>
                  <w:szCs w:val="24"/>
                  <w:lang w:val="en-US"/>
                </w:rPr>
              </w:ins>
            </m:ctrlPr>
          </m:dPr>
          <m:e>
            <m:sSub>
              <m:sSubPr>
                <m:ctrlPr>
                  <w:ins w:id="47" w:author="Ruidong Xiang (DJPR)" w:date="2020-10-15T13:18:00Z">
                    <w:rPr>
                      <w:rFonts w:ascii="Cambria Math" w:hAnsi="Cambria Math" w:cs="Times New Roman"/>
                      <w:i/>
                      <w:sz w:val="24"/>
                      <w:szCs w:val="24"/>
                      <w:lang w:val="en-US"/>
                    </w:rPr>
                  </w:ins>
                </m:ctrlPr>
              </m:sSubPr>
              <m:e>
                <m:r>
                  <w:rPr>
                    <w:rFonts w:ascii="Cambria Math" w:hAnsi="Cambria Math" w:cs="Times New Roman"/>
                    <w:sz w:val="24"/>
                    <w:szCs w:val="24"/>
                    <w:lang w:val="en-US"/>
                  </w:rPr>
                  <m:t>variant</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ins w:id="48" w:author="Ruidong Xiang (DJPR)" w:date="2020-10-15T13:18:00Z">
                    <w:rPr>
                      <w:rFonts w:ascii="Cambria Math" w:hAnsi="Cambria Math" w:cs="Times New Roman"/>
                      <w:i/>
                      <w:sz w:val="24"/>
                      <w:szCs w:val="24"/>
                      <w:lang w:val="en-US"/>
                    </w:rPr>
                  </w:ins>
                </m:ctrlPr>
              </m:sSubPr>
              <m:e>
                <m:r>
                  <w:rPr>
                    <w:rFonts w:ascii="Cambria Math" w:hAnsi="Cambria Math" w:cs="Times New Roman"/>
                    <w:sz w:val="24"/>
                    <w:szCs w:val="24"/>
                    <w:lang w:val="en-US"/>
                  </w:rPr>
                  <m:t>variant</m:t>
                </m:r>
              </m:e>
              <m:sub>
                <m:r>
                  <w:rPr>
                    <w:rFonts w:ascii="Cambria Math" w:hAnsi="Cambria Math" w:cs="Times New Roman"/>
                    <w:sz w:val="24"/>
                    <w:szCs w:val="24"/>
                    <w:lang w:val="en-US"/>
                  </w:rPr>
                  <m:t>j</m:t>
                </m:r>
              </m:sub>
            </m:sSub>
          </m:e>
        </m:d>
      </m:oMath>
      <w:r>
        <w:rPr>
          <w:rFonts w:cs="Times New Roman"/>
          <w:sz w:val="24"/>
          <w:szCs w:val="24"/>
          <w:lang w:val="en-US"/>
        </w:rPr>
        <w:t xml:space="preserve"> </w:t>
      </w:r>
      <w:r w:rsidR="00235F48" w:rsidRPr="00235F48">
        <w:rPr>
          <w:rFonts w:cs="Times New Roman"/>
          <w:sz w:val="24"/>
          <w:szCs w:val="24"/>
          <w:lang w:val="en-US"/>
        </w:rPr>
        <w:t>was the LD assessed by the correlation between the genotypes of</w:t>
      </w:r>
      <w:r w:rsidR="00235F48" w:rsidRPr="00235F48" w:rsidDel="008251CB">
        <w:rPr>
          <w:rFonts w:cs="Times New Roman"/>
          <w:sz w:val="24"/>
          <w:szCs w:val="24"/>
          <w:lang w:val="en-US"/>
        </w:rPr>
        <w:t xml:space="preserve"> </w:t>
      </w:r>
      <m:oMath>
        <m:sSub>
          <m:sSubPr>
            <m:ctrlPr>
              <w:ins w:id="49" w:author="Ruidong Xiang (DJPR)" w:date="2020-10-15T13:18:00Z">
                <w:rPr>
                  <w:rFonts w:ascii="Cambria Math" w:hAnsi="Cambria Math" w:cs="Times New Roman"/>
                  <w:i/>
                  <w:sz w:val="24"/>
                  <w:szCs w:val="24"/>
                  <w:lang w:val="en-US"/>
                </w:rPr>
              </w:ins>
            </m:ctrlPr>
          </m:sSubPr>
          <m:e>
            <m:r>
              <w:rPr>
                <w:rFonts w:ascii="Cambria Math" w:hAnsi="Cambria Math" w:cs="Times New Roman"/>
                <w:sz w:val="24"/>
                <w:szCs w:val="24"/>
                <w:lang w:val="en-US"/>
              </w:rPr>
              <m:t>variant i</m:t>
            </m:r>
          </m:e>
          <m:sub/>
        </m:sSub>
      </m:oMath>
      <w:r w:rsidR="00235F48" w:rsidRPr="00235F48">
        <w:rPr>
          <w:rFonts w:cs="Times New Roman"/>
          <w:sz w:val="24"/>
          <w:szCs w:val="24"/>
          <w:lang w:val="en-US"/>
        </w:rPr>
        <w:t xml:space="preserve"> and </w:t>
      </w:r>
      <m:oMath>
        <m:sSub>
          <m:sSubPr>
            <m:ctrlPr>
              <w:ins w:id="50" w:author="Ruidong Xiang (DJPR)" w:date="2020-10-15T13:18:00Z">
                <w:rPr>
                  <w:rFonts w:ascii="Cambria Math" w:hAnsi="Cambria Math" w:cs="Times New Roman"/>
                  <w:i/>
                  <w:sz w:val="24"/>
                  <w:szCs w:val="24"/>
                  <w:lang w:val="en-US"/>
                </w:rPr>
              </w:ins>
            </m:ctrlPr>
          </m:sSubPr>
          <m:e>
            <m:r>
              <w:rPr>
                <w:rFonts w:ascii="Cambria Math" w:hAnsi="Cambria Math" w:cs="Times New Roman"/>
                <w:sz w:val="24"/>
                <w:szCs w:val="24"/>
                <w:lang w:val="en-US"/>
              </w:rPr>
              <m:t>variant j</m:t>
            </m:r>
          </m:e>
          <m:sub/>
        </m:sSub>
      </m:oMath>
      <w:r w:rsidR="00235F48">
        <w:rPr>
          <w:rFonts w:cs="Times New Roman"/>
          <w:sz w:val="24"/>
          <w:szCs w:val="24"/>
          <w:lang w:val="en-US"/>
        </w:rPr>
        <w:t xml:space="preserve"> (</w:t>
      </w:r>
      <w:r w:rsidR="00AC48C9">
        <w:rPr>
          <w:rFonts w:cs="Times New Roman"/>
          <w:sz w:val="24"/>
          <w:szCs w:val="24"/>
          <w:lang w:val="en-US"/>
        </w:rPr>
        <w:t>S</w:t>
      </w:r>
      <w:r w:rsidR="00235F48">
        <w:rPr>
          <w:rFonts w:cs="Times New Roman"/>
          <w:sz w:val="24"/>
          <w:szCs w:val="24"/>
          <w:lang w:val="en-US"/>
        </w:rPr>
        <w:t>ee manuscript ‘</w:t>
      </w:r>
      <w:r w:rsidR="00235F48" w:rsidRPr="00483E02">
        <w:rPr>
          <w:rFonts w:cs="Times New Roman"/>
          <w:sz w:val="24"/>
          <w:szCs w:val="24"/>
        </w:rPr>
        <w:t>Genome-wide fine-mapping identifies pleiotropic and functional variants that predict many traits across global cattle populations</w:t>
      </w:r>
      <w:r w:rsidR="00235F48">
        <w:rPr>
          <w:rFonts w:cs="Times New Roman"/>
          <w:sz w:val="24"/>
          <w:szCs w:val="24"/>
          <w:lang w:val="en-US"/>
        </w:rPr>
        <w:t>’)</w:t>
      </w:r>
      <w:r w:rsidR="00235F48" w:rsidRPr="00235F48">
        <w:rPr>
          <w:rFonts w:cs="Times New Roman"/>
          <w:sz w:val="24"/>
          <w:szCs w:val="24"/>
          <w:lang w:val="en-US"/>
        </w:rPr>
        <w:t>.</w:t>
      </w:r>
      <w:r w:rsidR="001560F9">
        <w:rPr>
          <w:rFonts w:cs="Times New Roman"/>
          <w:sz w:val="24"/>
          <w:szCs w:val="24"/>
          <w:lang w:val="en-US"/>
        </w:rPr>
        <w:t xml:space="preserve"> After the clusters are formed between </w:t>
      </w:r>
      <w:r w:rsidR="006B2DCF">
        <w:rPr>
          <w:rFonts w:cs="Times New Roman"/>
          <w:sz w:val="24"/>
          <w:szCs w:val="24"/>
          <w:lang w:val="en-US"/>
        </w:rPr>
        <w:t xml:space="preserve">this set of </w:t>
      </w:r>
      <w:r w:rsidR="001560F9">
        <w:rPr>
          <w:rFonts w:cs="Times New Roman"/>
          <w:sz w:val="24"/>
          <w:szCs w:val="24"/>
          <w:lang w:val="en-US"/>
        </w:rPr>
        <w:t xml:space="preserve">SNPs for that </w:t>
      </w:r>
      <w:r w:rsidR="000450FF">
        <w:rPr>
          <w:rFonts w:cs="Times New Roman"/>
          <w:sz w:val="24"/>
          <w:szCs w:val="24"/>
          <w:lang w:val="en-US"/>
        </w:rPr>
        <w:t xml:space="preserve">chromosome </w:t>
      </w:r>
      <w:r w:rsidR="001560F9">
        <w:rPr>
          <w:rFonts w:cs="Times New Roman"/>
          <w:sz w:val="24"/>
          <w:szCs w:val="24"/>
          <w:lang w:val="en-US"/>
        </w:rPr>
        <w:t xml:space="preserve">segment, top variants are selected within each </w:t>
      </w:r>
      <w:r w:rsidR="00B66BD7">
        <w:rPr>
          <w:rFonts w:cs="Times New Roman"/>
          <w:sz w:val="24"/>
          <w:szCs w:val="24"/>
          <w:lang w:val="en-US"/>
        </w:rPr>
        <w:t xml:space="preserve">determined </w:t>
      </w:r>
      <w:r w:rsidR="001560F9">
        <w:rPr>
          <w:rFonts w:cs="Times New Roman"/>
          <w:sz w:val="24"/>
          <w:szCs w:val="24"/>
          <w:lang w:val="en-US"/>
        </w:rPr>
        <w:t>cluster given the ranking of the functional importance.</w:t>
      </w:r>
    </w:p>
    <w:p w14:paraId="2DFB85D6" w14:textId="1E30789D" w:rsidR="00235F48" w:rsidRDefault="003700FB" w:rsidP="00ED6CA4">
      <w:pPr>
        <w:spacing w:line="360" w:lineRule="auto"/>
        <w:rPr>
          <w:sz w:val="24"/>
          <w:szCs w:val="24"/>
        </w:rPr>
      </w:pPr>
      <w:r>
        <w:rPr>
          <w:sz w:val="24"/>
          <w:szCs w:val="24"/>
        </w:rPr>
        <w:t xml:space="preserve">NB: </w:t>
      </w:r>
      <w:r w:rsidR="00105E2F">
        <w:rPr>
          <w:sz w:val="24"/>
          <w:szCs w:val="24"/>
        </w:rPr>
        <w:t xml:space="preserve">the use of </w:t>
      </w:r>
      <w:proofErr w:type="spellStart"/>
      <w:r w:rsidR="00105E2F" w:rsidRPr="00235F48">
        <w:rPr>
          <w:sz w:val="24"/>
          <w:szCs w:val="24"/>
        </w:rPr>
        <w:t>segsnpClusterRank.R</w:t>
      </w:r>
      <w:proofErr w:type="spellEnd"/>
      <w:r w:rsidR="00105E2F">
        <w:rPr>
          <w:sz w:val="24"/>
          <w:szCs w:val="24"/>
        </w:rPr>
        <w:t xml:space="preserve"> is for a set of SNPs from one chromosome segment. Therefore, to complete analysis for a chromosome, this </w:t>
      </w:r>
      <w:proofErr w:type="spellStart"/>
      <w:r w:rsidR="00B66BD7" w:rsidRPr="00235F48">
        <w:rPr>
          <w:sz w:val="24"/>
          <w:szCs w:val="24"/>
        </w:rPr>
        <w:t>segsnpClusterRank.R</w:t>
      </w:r>
      <w:proofErr w:type="spellEnd"/>
      <w:r w:rsidR="00B66BD7">
        <w:rPr>
          <w:sz w:val="24"/>
          <w:szCs w:val="24"/>
        </w:rPr>
        <w:t xml:space="preserve"> </w:t>
      </w:r>
      <w:r w:rsidR="00105E2F">
        <w:rPr>
          <w:sz w:val="24"/>
          <w:szCs w:val="24"/>
        </w:rPr>
        <w:t>shall be repeated</w:t>
      </w:r>
      <w:r w:rsidR="00B66BD7">
        <w:rPr>
          <w:sz w:val="24"/>
          <w:szCs w:val="24"/>
        </w:rPr>
        <w:t>ly used</w:t>
      </w:r>
      <w:r w:rsidR="00105E2F">
        <w:rPr>
          <w:sz w:val="24"/>
          <w:szCs w:val="24"/>
        </w:rPr>
        <w:t xml:space="preserve"> across all segments of the chromosome. Each chromosome segment should have some overlap, ideally with half of the size of the segment. For example, if your segment size is 1Mb, then the size of overlap should be 0.5Mb. Partitions of chromosome can be easily done with plink1.9 by giving it different SNP coordinates. Then you can calculate an LD table based on this set of SNPs (</w:t>
      </w:r>
      <w:proofErr w:type="gramStart"/>
      <w:r w:rsidR="00105E2F">
        <w:rPr>
          <w:sz w:val="24"/>
          <w:szCs w:val="24"/>
        </w:rPr>
        <w:t>*.</w:t>
      </w:r>
      <w:proofErr w:type="spellStart"/>
      <w:r w:rsidR="00105E2F">
        <w:rPr>
          <w:sz w:val="24"/>
          <w:szCs w:val="24"/>
        </w:rPr>
        <w:t>ld</w:t>
      </w:r>
      <w:proofErr w:type="spellEnd"/>
      <w:proofErr w:type="gramEnd"/>
      <w:r w:rsidR="00105E2F">
        <w:rPr>
          <w:sz w:val="24"/>
          <w:szCs w:val="24"/>
        </w:rPr>
        <w:t xml:space="preserve">) which will be used as an input of the </w:t>
      </w:r>
      <w:proofErr w:type="spellStart"/>
      <w:r w:rsidR="00105E2F">
        <w:rPr>
          <w:sz w:val="24"/>
          <w:szCs w:val="24"/>
        </w:rPr>
        <w:t>Rscript</w:t>
      </w:r>
      <w:proofErr w:type="spellEnd"/>
      <w:r w:rsidR="00105E2F">
        <w:rPr>
          <w:sz w:val="24"/>
          <w:szCs w:val="24"/>
        </w:rPr>
        <w:t xml:space="preserve"> (some instructions detailed in below).</w:t>
      </w:r>
      <w:r w:rsidR="005A76D1">
        <w:rPr>
          <w:sz w:val="24"/>
          <w:szCs w:val="24"/>
        </w:rPr>
        <w:t xml:space="preserve"> Because you could have many SNPs within </w:t>
      </w:r>
      <w:r w:rsidR="005A76D1">
        <w:rPr>
          <w:sz w:val="24"/>
          <w:szCs w:val="24"/>
        </w:rPr>
        <w:lastRenderedPageBreak/>
        <w:t xml:space="preserve">each chromosome and/or segment, for a whole genome or chromosome analysis, it is strongly recommended to do the analysis on HPC and split the jobs into segments/chromosomes. Pruning and/or clumping with plink is also recommended if you have too many SNPs in </w:t>
      </w:r>
      <w:r w:rsidR="00E54ACC">
        <w:rPr>
          <w:sz w:val="24"/>
          <w:szCs w:val="24"/>
        </w:rPr>
        <w:t xml:space="preserve">very </w:t>
      </w:r>
      <w:r w:rsidR="005A76D1">
        <w:rPr>
          <w:sz w:val="24"/>
          <w:szCs w:val="24"/>
        </w:rPr>
        <w:t>high LD.</w:t>
      </w:r>
    </w:p>
    <w:p w14:paraId="5967BD7F" w14:textId="77777777" w:rsidR="003700FB" w:rsidRDefault="003700FB" w:rsidP="00ED6CA4">
      <w:pPr>
        <w:spacing w:line="360" w:lineRule="auto"/>
        <w:rPr>
          <w:rFonts w:ascii="Times New Roman" w:hAnsi="Times New Roman" w:cs="Times New Roman"/>
          <w:sz w:val="24"/>
          <w:szCs w:val="24"/>
        </w:rPr>
      </w:pPr>
    </w:p>
    <w:p w14:paraId="227E45B5" w14:textId="07DD8C9B" w:rsidR="00E55194" w:rsidRPr="00883BBE" w:rsidRDefault="00E55194" w:rsidP="00ED6CA4">
      <w:pPr>
        <w:spacing w:line="360" w:lineRule="auto"/>
        <w:rPr>
          <w:rFonts w:ascii="Times New Roman" w:hAnsi="Times New Roman" w:cs="Times New Roman"/>
          <w:sz w:val="24"/>
          <w:szCs w:val="24"/>
        </w:rPr>
      </w:pPr>
      <w:r w:rsidRPr="00883BBE">
        <w:rPr>
          <w:rFonts w:ascii="Times New Roman" w:hAnsi="Times New Roman" w:cs="Times New Roman"/>
          <w:sz w:val="24"/>
          <w:szCs w:val="24"/>
        </w:rPr>
        <w:t>Usage:</w:t>
      </w:r>
    </w:p>
    <w:p w14:paraId="4C68DB8F" w14:textId="11645837" w:rsidR="00E55194" w:rsidRDefault="00C866C9" w:rsidP="00ED6CA4">
      <w:pPr>
        <w:spacing w:line="360" w:lineRule="auto"/>
        <w:rPr>
          <w:rFonts w:cstheme="minorHAnsi"/>
          <w:sz w:val="24"/>
          <w:szCs w:val="24"/>
        </w:rPr>
      </w:pPr>
      <w:proofErr w:type="spellStart"/>
      <w:r w:rsidRPr="00C866C9">
        <w:rPr>
          <w:rFonts w:cstheme="minorHAnsi"/>
          <w:sz w:val="24"/>
          <w:szCs w:val="24"/>
        </w:rPr>
        <w:t>Rscript</w:t>
      </w:r>
      <w:proofErr w:type="spellEnd"/>
      <w:r w:rsidRPr="00C866C9">
        <w:rPr>
          <w:rFonts w:cstheme="minorHAnsi"/>
          <w:sz w:val="24"/>
          <w:szCs w:val="24"/>
        </w:rPr>
        <w:t xml:space="preserve"> --vanilla </w:t>
      </w:r>
      <w:proofErr w:type="spellStart"/>
      <w:r w:rsidRPr="00C866C9">
        <w:rPr>
          <w:rFonts w:cstheme="minorHAnsi"/>
          <w:sz w:val="24"/>
          <w:szCs w:val="24"/>
        </w:rPr>
        <w:t>segsnpClusterRank.R</w:t>
      </w:r>
      <w:proofErr w:type="spellEnd"/>
      <w:r w:rsidRPr="00C866C9">
        <w:rPr>
          <w:rFonts w:cstheme="minorHAnsi"/>
          <w:sz w:val="24"/>
          <w:szCs w:val="24"/>
        </w:rPr>
        <w:t xml:space="preserve"> &lt;../</w:t>
      </w:r>
      <w:proofErr w:type="spellStart"/>
      <w:r w:rsidRPr="00C866C9">
        <w:rPr>
          <w:rFonts w:cstheme="minorHAnsi"/>
          <w:sz w:val="24"/>
          <w:szCs w:val="24"/>
        </w:rPr>
        <w:t>yourpath</w:t>
      </w:r>
      <w:proofErr w:type="spellEnd"/>
      <w:r w:rsidRPr="00C866C9">
        <w:rPr>
          <w:rFonts w:cstheme="minorHAnsi"/>
          <w:sz w:val="24"/>
          <w:szCs w:val="24"/>
        </w:rPr>
        <w:t>/filename_of_multi_trait_snp_effect.gz&gt; &lt;../</w:t>
      </w:r>
      <w:proofErr w:type="spellStart"/>
      <w:r w:rsidRPr="00C866C9">
        <w:rPr>
          <w:rFonts w:cstheme="minorHAnsi"/>
          <w:sz w:val="24"/>
          <w:szCs w:val="24"/>
        </w:rPr>
        <w:t>yourpath</w:t>
      </w:r>
      <w:proofErr w:type="spellEnd"/>
      <w:r w:rsidRPr="00C866C9">
        <w:rPr>
          <w:rFonts w:cstheme="minorHAnsi"/>
          <w:sz w:val="24"/>
          <w:szCs w:val="24"/>
        </w:rPr>
        <w:t>/filename_ranking_of_snps.gz&gt; &lt;../</w:t>
      </w:r>
      <w:proofErr w:type="spellStart"/>
      <w:r w:rsidRPr="00C866C9">
        <w:rPr>
          <w:rFonts w:cstheme="minorHAnsi"/>
          <w:sz w:val="24"/>
          <w:szCs w:val="24"/>
        </w:rPr>
        <w:t>yourpath</w:t>
      </w:r>
      <w:proofErr w:type="spellEnd"/>
      <w:r w:rsidRPr="00C866C9">
        <w:rPr>
          <w:rFonts w:cstheme="minorHAnsi"/>
          <w:sz w:val="24"/>
          <w:szCs w:val="24"/>
        </w:rPr>
        <w:t>/</w:t>
      </w:r>
      <w:proofErr w:type="spellStart"/>
      <w:r w:rsidRPr="00C866C9">
        <w:rPr>
          <w:rFonts w:cstheme="minorHAnsi"/>
          <w:sz w:val="24"/>
          <w:szCs w:val="24"/>
        </w:rPr>
        <w:t>filename_of_plink_ld_file_of_segment_snps.ld</w:t>
      </w:r>
      <w:proofErr w:type="spellEnd"/>
      <w:r w:rsidRPr="00C866C9">
        <w:rPr>
          <w:rFonts w:cstheme="minorHAnsi"/>
          <w:sz w:val="24"/>
          <w:szCs w:val="24"/>
        </w:rPr>
        <w:t>&gt; &lt;</w:t>
      </w:r>
      <w:proofErr w:type="spellStart"/>
      <w:r w:rsidRPr="00C866C9">
        <w:rPr>
          <w:rFonts w:cstheme="minorHAnsi"/>
          <w:sz w:val="24"/>
          <w:szCs w:val="24"/>
        </w:rPr>
        <w:t>ld_cutoff_for_clustering</w:t>
      </w:r>
      <w:proofErr w:type="spellEnd"/>
      <w:r w:rsidRPr="00C866C9">
        <w:rPr>
          <w:rFonts w:cstheme="minorHAnsi"/>
          <w:sz w:val="24"/>
          <w:szCs w:val="24"/>
        </w:rPr>
        <w:t>&gt; &lt;</w:t>
      </w:r>
      <w:proofErr w:type="spellStart"/>
      <w:r w:rsidRPr="00C866C9">
        <w:rPr>
          <w:rFonts w:cstheme="minorHAnsi"/>
          <w:sz w:val="24"/>
          <w:szCs w:val="24"/>
        </w:rPr>
        <w:t>proportion_of_top_snps_to_keep</w:t>
      </w:r>
      <w:proofErr w:type="spellEnd"/>
      <w:r w:rsidRPr="00C866C9">
        <w:rPr>
          <w:rFonts w:cstheme="minorHAnsi"/>
          <w:sz w:val="24"/>
          <w:szCs w:val="24"/>
        </w:rPr>
        <w:t>&gt; &lt;../</w:t>
      </w:r>
      <w:proofErr w:type="spellStart"/>
      <w:r w:rsidRPr="00C866C9">
        <w:rPr>
          <w:rFonts w:cstheme="minorHAnsi"/>
          <w:sz w:val="24"/>
          <w:szCs w:val="24"/>
        </w:rPr>
        <w:t>yourpath</w:t>
      </w:r>
      <w:proofErr w:type="spellEnd"/>
      <w:r w:rsidRPr="00C866C9">
        <w:rPr>
          <w:rFonts w:cstheme="minorHAnsi"/>
          <w:sz w:val="24"/>
          <w:szCs w:val="24"/>
        </w:rPr>
        <w:t>/</w:t>
      </w:r>
      <w:proofErr w:type="spellStart"/>
      <w:r w:rsidRPr="00C866C9">
        <w:rPr>
          <w:rFonts w:cstheme="minorHAnsi"/>
          <w:sz w:val="24"/>
          <w:szCs w:val="24"/>
        </w:rPr>
        <w:t>prefix_of_output</w:t>
      </w:r>
      <w:proofErr w:type="spellEnd"/>
      <w:r w:rsidRPr="00C866C9">
        <w:rPr>
          <w:rFonts w:cstheme="minorHAnsi"/>
          <w:sz w:val="24"/>
          <w:szCs w:val="24"/>
        </w:rPr>
        <w:t>&gt; &lt;</w:t>
      </w:r>
      <w:proofErr w:type="spellStart"/>
      <w:r w:rsidRPr="00C866C9">
        <w:rPr>
          <w:rFonts w:cstheme="minorHAnsi"/>
          <w:sz w:val="24"/>
          <w:szCs w:val="24"/>
        </w:rPr>
        <w:t>Number_of_cores_for_analysis</w:t>
      </w:r>
      <w:proofErr w:type="spellEnd"/>
      <w:r w:rsidRPr="00C866C9">
        <w:rPr>
          <w:rFonts w:cstheme="minorHAnsi"/>
          <w:sz w:val="24"/>
          <w:szCs w:val="24"/>
        </w:rPr>
        <w:t>&gt;</w:t>
      </w:r>
    </w:p>
    <w:p w14:paraId="15E5AE9E" w14:textId="27689514" w:rsidR="00126655" w:rsidRDefault="00126655" w:rsidP="00ED6CA4">
      <w:pPr>
        <w:spacing w:line="360" w:lineRule="auto"/>
        <w:rPr>
          <w:rFonts w:cstheme="minorHAnsi"/>
          <w:sz w:val="24"/>
          <w:szCs w:val="24"/>
        </w:rPr>
      </w:pPr>
    </w:p>
    <w:p w14:paraId="722BE426" w14:textId="752B409A" w:rsidR="00126655" w:rsidRDefault="00126655" w:rsidP="00ED6CA4">
      <w:pPr>
        <w:spacing w:line="360" w:lineRule="auto"/>
        <w:rPr>
          <w:rFonts w:cstheme="minorHAnsi"/>
          <w:sz w:val="24"/>
          <w:szCs w:val="24"/>
        </w:rPr>
      </w:pPr>
      <w:r>
        <w:rPr>
          <w:rFonts w:cstheme="minorHAnsi"/>
          <w:sz w:val="24"/>
          <w:szCs w:val="24"/>
        </w:rPr>
        <w:t>Usage with the test data</w:t>
      </w:r>
      <w:r w:rsidR="00062392">
        <w:rPr>
          <w:rFonts w:cstheme="minorHAnsi"/>
          <w:sz w:val="24"/>
          <w:szCs w:val="24"/>
        </w:rPr>
        <w:t xml:space="preserve"> </w:t>
      </w:r>
      <w:r w:rsidR="00A3610D">
        <w:rPr>
          <w:rFonts w:cstheme="minorHAnsi"/>
          <w:sz w:val="24"/>
          <w:szCs w:val="24"/>
        </w:rPr>
        <w:t>inputs</w:t>
      </w:r>
      <w:r w:rsidR="003700FB">
        <w:rPr>
          <w:rFonts w:cstheme="minorHAnsi"/>
          <w:sz w:val="24"/>
          <w:szCs w:val="24"/>
        </w:rPr>
        <w:t xml:space="preserve"> (can be downloaded from </w:t>
      </w:r>
      <w:hyperlink r:id="rId5" w:tgtFrame="_blank" w:history="1">
        <w:r w:rsidR="005F2AB6">
          <w:rPr>
            <w:rStyle w:val="Hyperlink"/>
            <w:rFonts w:ascii="Arial" w:hAnsi="Arial" w:cs="Arial"/>
            <w:color w:val="C7404D"/>
            <w:sz w:val="20"/>
            <w:szCs w:val="20"/>
          </w:rPr>
          <w:t>https://figshare.com/s/f99ca06e46fc4c2c911b</w:t>
        </w:r>
      </w:hyperlink>
      <w:r w:rsidR="003700FB">
        <w:rPr>
          <w:rFonts w:cstheme="minorHAnsi"/>
          <w:sz w:val="24"/>
          <w:szCs w:val="24"/>
        </w:rPr>
        <w:t>)</w:t>
      </w:r>
      <w:r>
        <w:rPr>
          <w:rFonts w:cstheme="minorHAnsi"/>
          <w:sz w:val="24"/>
          <w:szCs w:val="24"/>
        </w:rPr>
        <w:t>:</w:t>
      </w:r>
      <w:bookmarkStart w:id="51" w:name="_GoBack"/>
      <w:bookmarkEnd w:id="51"/>
    </w:p>
    <w:p w14:paraId="45BABA73" w14:textId="797EC405" w:rsidR="00126655" w:rsidRDefault="00C866C9" w:rsidP="00ED6CA4">
      <w:pPr>
        <w:spacing w:line="360" w:lineRule="auto"/>
        <w:rPr>
          <w:rFonts w:cstheme="minorHAnsi"/>
          <w:sz w:val="24"/>
          <w:szCs w:val="24"/>
        </w:rPr>
      </w:pPr>
      <w:proofErr w:type="spellStart"/>
      <w:r w:rsidRPr="00C866C9">
        <w:rPr>
          <w:rFonts w:cstheme="minorHAnsi"/>
          <w:sz w:val="24"/>
          <w:szCs w:val="24"/>
        </w:rPr>
        <w:t>Rscript</w:t>
      </w:r>
      <w:proofErr w:type="spellEnd"/>
      <w:r w:rsidRPr="00C866C9">
        <w:rPr>
          <w:rFonts w:cstheme="minorHAnsi"/>
          <w:sz w:val="24"/>
          <w:szCs w:val="24"/>
        </w:rPr>
        <w:t xml:space="preserve"> --vanilla </w:t>
      </w:r>
      <w:proofErr w:type="spellStart"/>
      <w:r w:rsidRPr="00C866C9">
        <w:rPr>
          <w:rFonts w:cstheme="minorHAnsi"/>
          <w:sz w:val="24"/>
          <w:szCs w:val="24"/>
        </w:rPr>
        <w:t>segsnpClusterRank.R</w:t>
      </w:r>
      <w:proofErr w:type="spellEnd"/>
      <w:r w:rsidRPr="00C866C9">
        <w:rPr>
          <w:rFonts w:cstheme="minorHAnsi"/>
          <w:sz w:val="24"/>
          <w:szCs w:val="24"/>
        </w:rPr>
        <w:t xml:space="preserve"> test.snpeff.txt.gz test.snprank.txt.gz </w:t>
      </w:r>
      <w:proofErr w:type="spellStart"/>
      <w:proofErr w:type="gramStart"/>
      <w:r w:rsidRPr="00C866C9">
        <w:rPr>
          <w:rFonts w:cstheme="minorHAnsi"/>
          <w:sz w:val="24"/>
          <w:szCs w:val="24"/>
        </w:rPr>
        <w:t>test.ld</w:t>
      </w:r>
      <w:proofErr w:type="spellEnd"/>
      <w:proofErr w:type="gramEnd"/>
      <w:r w:rsidRPr="00C866C9">
        <w:rPr>
          <w:rFonts w:cstheme="minorHAnsi"/>
          <w:sz w:val="24"/>
          <w:szCs w:val="24"/>
        </w:rPr>
        <w:t xml:space="preserve"> 0.95 0.5 test 2</w:t>
      </w:r>
    </w:p>
    <w:p w14:paraId="7DD3EF21" w14:textId="77777777" w:rsidR="007E5361" w:rsidRDefault="007E5361" w:rsidP="00ED6CA4">
      <w:pPr>
        <w:spacing w:line="360" w:lineRule="auto"/>
        <w:rPr>
          <w:rFonts w:cstheme="minorHAnsi"/>
          <w:sz w:val="24"/>
          <w:szCs w:val="24"/>
        </w:rPr>
      </w:pPr>
    </w:p>
    <w:p w14:paraId="7242CFA7" w14:textId="2E473BF5" w:rsidR="00E55194" w:rsidRPr="00883BBE" w:rsidRDefault="00324B94" w:rsidP="00ED6CA4">
      <w:pPr>
        <w:spacing w:line="360" w:lineRule="auto"/>
        <w:rPr>
          <w:rFonts w:cstheme="minorHAnsi"/>
          <w:sz w:val="24"/>
          <w:szCs w:val="24"/>
        </w:rPr>
      </w:pPr>
      <w:r>
        <w:rPr>
          <w:rFonts w:cstheme="minorHAnsi"/>
          <w:sz w:val="24"/>
          <w:szCs w:val="24"/>
        </w:rPr>
        <w:t>T</w:t>
      </w:r>
      <w:r w:rsidR="00E55194" w:rsidRPr="00883BBE">
        <w:rPr>
          <w:rFonts w:cstheme="minorHAnsi"/>
          <w:sz w:val="24"/>
          <w:szCs w:val="24"/>
        </w:rPr>
        <w:t xml:space="preserve">est datasets show </w:t>
      </w:r>
      <w:r w:rsidR="002F0F87">
        <w:rPr>
          <w:rFonts w:cstheme="minorHAnsi"/>
          <w:sz w:val="24"/>
          <w:szCs w:val="24"/>
        </w:rPr>
        <w:t>the</w:t>
      </w:r>
      <w:r w:rsidR="00E55194" w:rsidRPr="00883BBE">
        <w:rPr>
          <w:rFonts w:cstheme="minorHAnsi"/>
          <w:sz w:val="24"/>
          <w:szCs w:val="24"/>
        </w:rPr>
        <w:t xml:space="preserve"> format of the input files:</w:t>
      </w:r>
    </w:p>
    <w:p w14:paraId="652F8E1D" w14:textId="736E6962" w:rsidR="00737ACB" w:rsidRDefault="00737ACB" w:rsidP="00ED6CA4">
      <w:pPr>
        <w:spacing w:line="360" w:lineRule="auto"/>
        <w:rPr>
          <w:rFonts w:cstheme="minorHAnsi"/>
          <w:sz w:val="24"/>
          <w:szCs w:val="24"/>
        </w:rPr>
      </w:pPr>
      <w:r w:rsidRPr="00C866C9">
        <w:rPr>
          <w:rFonts w:cstheme="minorHAnsi"/>
          <w:sz w:val="24"/>
          <w:szCs w:val="24"/>
        </w:rPr>
        <w:t>test.snpeff.txt.gz</w:t>
      </w:r>
      <w:r w:rsidR="00407071">
        <w:rPr>
          <w:rFonts w:cstheme="minorHAnsi"/>
          <w:sz w:val="24"/>
          <w:szCs w:val="24"/>
        </w:rPr>
        <w:t>:</w:t>
      </w:r>
    </w:p>
    <w:p w14:paraId="474D0C0C" w14:textId="77777777" w:rsidR="00737ACB" w:rsidRPr="00737ACB" w:rsidRDefault="00737ACB" w:rsidP="00737ACB">
      <w:pPr>
        <w:spacing w:line="360" w:lineRule="auto"/>
        <w:rPr>
          <w:rFonts w:cstheme="minorHAnsi"/>
          <w:sz w:val="24"/>
          <w:szCs w:val="24"/>
        </w:rPr>
      </w:pPr>
      <w:r w:rsidRPr="00737ACB">
        <w:rPr>
          <w:rFonts w:cstheme="minorHAnsi"/>
          <w:sz w:val="24"/>
          <w:szCs w:val="24"/>
        </w:rPr>
        <w:t>SNP tr01 tr02 tr03 tr04</w:t>
      </w:r>
    </w:p>
    <w:p w14:paraId="71D3F3CF" w14:textId="77777777" w:rsidR="00737ACB" w:rsidRPr="00737ACB" w:rsidRDefault="00737ACB" w:rsidP="00737ACB">
      <w:pPr>
        <w:spacing w:line="360" w:lineRule="auto"/>
        <w:rPr>
          <w:rFonts w:cstheme="minorHAnsi"/>
          <w:sz w:val="24"/>
          <w:szCs w:val="24"/>
        </w:rPr>
      </w:pPr>
      <w:r w:rsidRPr="00737ACB">
        <w:rPr>
          <w:rFonts w:cstheme="minorHAnsi"/>
          <w:sz w:val="24"/>
          <w:szCs w:val="24"/>
        </w:rPr>
        <w:t>Chr30:15045472 -0.181514 -1.749 -0.467912 2.12553</w:t>
      </w:r>
    </w:p>
    <w:p w14:paraId="6B3D4907" w14:textId="77777777" w:rsidR="00737ACB" w:rsidRPr="00737ACB" w:rsidRDefault="00737ACB" w:rsidP="00737ACB">
      <w:pPr>
        <w:spacing w:line="360" w:lineRule="auto"/>
        <w:rPr>
          <w:rFonts w:cstheme="minorHAnsi"/>
          <w:sz w:val="24"/>
          <w:szCs w:val="24"/>
        </w:rPr>
      </w:pPr>
      <w:r w:rsidRPr="00737ACB">
        <w:rPr>
          <w:rFonts w:cstheme="minorHAnsi"/>
          <w:sz w:val="24"/>
          <w:szCs w:val="24"/>
        </w:rPr>
        <w:t>Chr30:15067241 -0.683267 -2.84746 2.88303 2.43342</w:t>
      </w:r>
    </w:p>
    <w:p w14:paraId="29278310" w14:textId="77777777" w:rsidR="00737ACB" w:rsidRPr="00737ACB" w:rsidRDefault="00737ACB" w:rsidP="00737ACB">
      <w:pPr>
        <w:spacing w:line="360" w:lineRule="auto"/>
        <w:rPr>
          <w:rFonts w:cstheme="minorHAnsi"/>
          <w:sz w:val="24"/>
          <w:szCs w:val="24"/>
        </w:rPr>
      </w:pPr>
      <w:r w:rsidRPr="00737ACB">
        <w:rPr>
          <w:rFonts w:cstheme="minorHAnsi"/>
          <w:sz w:val="24"/>
          <w:szCs w:val="24"/>
        </w:rPr>
        <w:t>Chr30:15081372 0.688864 -1.14447 0.178485 1.30934</w:t>
      </w:r>
    </w:p>
    <w:p w14:paraId="7FDE7D6E" w14:textId="6BDBB77B" w:rsidR="00737ACB" w:rsidRDefault="00737ACB" w:rsidP="00737ACB">
      <w:pPr>
        <w:spacing w:line="360" w:lineRule="auto"/>
        <w:rPr>
          <w:rFonts w:cstheme="minorHAnsi"/>
          <w:sz w:val="24"/>
          <w:szCs w:val="24"/>
        </w:rPr>
      </w:pPr>
      <w:r w:rsidRPr="00737ACB">
        <w:rPr>
          <w:rFonts w:cstheme="minorHAnsi"/>
          <w:sz w:val="24"/>
          <w:szCs w:val="24"/>
        </w:rPr>
        <w:t>Chr30:15090245 -0.164506 -2.06394 2.97858 1.85093</w:t>
      </w:r>
    </w:p>
    <w:p w14:paraId="32F08CC5" w14:textId="3661DDCB" w:rsidR="00407071" w:rsidRDefault="00407071" w:rsidP="00407071">
      <w:pPr>
        <w:spacing w:line="360" w:lineRule="auto"/>
        <w:rPr>
          <w:rFonts w:cstheme="minorHAnsi"/>
          <w:sz w:val="24"/>
          <w:szCs w:val="24"/>
        </w:rPr>
      </w:pPr>
      <w:r w:rsidRPr="00C866C9">
        <w:rPr>
          <w:rFonts w:cstheme="minorHAnsi"/>
          <w:sz w:val="24"/>
          <w:szCs w:val="24"/>
        </w:rPr>
        <w:lastRenderedPageBreak/>
        <w:t>test.snpeff.txt.gz</w:t>
      </w:r>
      <w:r>
        <w:rPr>
          <w:rFonts w:cstheme="minorHAnsi"/>
          <w:sz w:val="24"/>
          <w:szCs w:val="24"/>
        </w:rPr>
        <w:t xml:space="preserve"> </w:t>
      </w:r>
      <w:r w:rsidR="000A7AF3">
        <w:rPr>
          <w:rFonts w:cstheme="minorHAnsi"/>
          <w:sz w:val="24"/>
          <w:szCs w:val="24"/>
        </w:rPr>
        <w:t>is the 1</w:t>
      </w:r>
      <w:r w:rsidR="000A7AF3" w:rsidRPr="000A7AF3">
        <w:rPr>
          <w:rFonts w:cstheme="minorHAnsi"/>
          <w:sz w:val="24"/>
          <w:szCs w:val="24"/>
          <w:vertAlign w:val="superscript"/>
        </w:rPr>
        <w:t>st</w:t>
      </w:r>
      <w:r w:rsidR="000A7AF3">
        <w:rPr>
          <w:rFonts w:cstheme="minorHAnsi"/>
          <w:sz w:val="24"/>
          <w:szCs w:val="24"/>
        </w:rPr>
        <w:t xml:space="preserve"> argument of the </w:t>
      </w:r>
      <w:proofErr w:type="spellStart"/>
      <w:r w:rsidR="000A7AF3">
        <w:rPr>
          <w:rFonts w:cstheme="minorHAnsi"/>
          <w:sz w:val="24"/>
          <w:szCs w:val="24"/>
        </w:rPr>
        <w:t>Rscript</w:t>
      </w:r>
      <w:proofErr w:type="spellEnd"/>
      <w:r w:rsidR="000A7AF3">
        <w:rPr>
          <w:rFonts w:cstheme="minorHAnsi"/>
          <w:sz w:val="24"/>
          <w:szCs w:val="24"/>
        </w:rPr>
        <w:t xml:space="preserve"> and </w:t>
      </w:r>
      <w:r>
        <w:rPr>
          <w:rFonts w:cstheme="minorHAnsi"/>
          <w:sz w:val="24"/>
          <w:szCs w:val="24"/>
        </w:rPr>
        <w:t>contains the multi-trait SNP effect (t value, beta/se) from GWAS. The 1</w:t>
      </w:r>
      <w:r w:rsidRPr="00407071">
        <w:rPr>
          <w:rFonts w:cstheme="minorHAnsi"/>
          <w:sz w:val="24"/>
          <w:szCs w:val="24"/>
          <w:vertAlign w:val="superscript"/>
        </w:rPr>
        <w:t>st</w:t>
      </w:r>
      <w:r>
        <w:rPr>
          <w:rFonts w:cstheme="minorHAnsi"/>
          <w:sz w:val="24"/>
          <w:szCs w:val="24"/>
        </w:rPr>
        <w:t xml:space="preserve"> column is the SNP ID and the rest columns are the SNP t value for each trait.</w:t>
      </w:r>
    </w:p>
    <w:p w14:paraId="346AC1F7" w14:textId="77777777" w:rsidR="00407071" w:rsidRDefault="00407071" w:rsidP="00ED6CA4">
      <w:pPr>
        <w:spacing w:line="360" w:lineRule="auto"/>
        <w:rPr>
          <w:rFonts w:cstheme="minorHAnsi"/>
          <w:sz w:val="24"/>
          <w:szCs w:val="24"/>
        </w:rPr>
      </w:pPr>
    </w:p>
    <w:p w14:paraId="33392CEB" w14:textId="6DCDC3CB" w:rsidR="00737ACB" w:rsidRDefault="00737ACB" w:rsidP="00737ACB">
      <w:pPr>
        <w:spacing w:line="360" w:lineRule="auto"/>
        <w:rPr>
          <w:rFonts w:cstheme="minorHAnsi"/>
          <w:sz w:val="24"/>
          <w:szCs w:val="24"/>
        </w:rPr>
      </w:pPr>
      <w:r w:rsidRPr="00737ACB">
        <w:rPr>
          <w:rFonts w:cstheme="minorHAnsi"/>
          <w:sz w:val="24"/>
          <w:szCs w:val="24"/>
        </w:rPr>
        <w:t>test.snprank.txt.gz</w:t>
      </w:r>
      <w:r w:rsidR="00407071">
        <w:rPr>
          <w:rFonts w:cstheme="minorHAnsi"/>
          <w:sz w:val="24"/>
          <w:szCs w:val="24"/>
        </w:rPr>
        <w:t>:</w:t>
      </w:r>
      <w:r w:rsidRPr="00737ACB">
        <w:rPr>
          <w:rFonts w:cstheme="minorHAnsi"/>
          <w:sz w:val="24"/>
          <w:szCs w:val="24"/>
        </w:rPr>
        <w:t xml:space="preserve"> </w:t>
      </w:r>
    </w:p>
    <w:p w14:paraId="5A2CA39A" w14:textId="235FF4A5" w:rsidR="00737ACB" w:rsidRPr="00737ACB" w:rsidRDefault="00737ACB" w:rsidP="00737ACB">
      <w:pPr>
        <w:spacing w:line="360" w:lineRule="auto"/>
        <w:rPr>
          <w:rFonts w:cstheme="minorHAnsi"/>
          <w:sz w:val="24"/>
          <w:szCs w:val="24"/>
        </w:rPr>
      </w:pPr>
      <w:r w:rsidRPr="00737ACB">
        <w:rPr>
          <w:rFonts w:cstheme="minorHAnsi"/>
          <w:sz w:val="24"/>
          <w:szCs w:val="24"/>
        </w:rPr>
        <w:t xml:space="preserve">SNP </w:t>
      </w:r>
      <w:proofErr w:type="spellStart"/>
      <w:r w:rsidRPr="00737ACB">
        <w:rPr>
          <w:rFonts w:cstheme="minorHAnsi"/>
          <w:sz w:val="24"/>
          <w:szCs w:val="24"/>
        </w:rPr>
        <w:t>snpRank</w:t>
      </w:r>
      <w:proofErr w:type="spellEnd"/>
    </w:p>
    <w:p w14:paraId="7D8D23E2" w14:textId="77777777" w:rsidR="00737ACB" w:rsidRPr="00737ACB" w:rsidRDefault="00737ACB" w:rsidP="00737ACB">
      <w:pPr>
        <w:spacing w:line="360" w:lineRule="auto"/>
        <w:rPr>
          <w:rFonts w:cstheme="minorHAnsi"/>
          <w:sz w:val="24"/>
          <w:szCs w:val="24"/>
        </w:rPr>
      </w:pPr>
      <w:r w:rsidRPr="00737ACB">
        <w:rPr>
          <w:rFonts w:cstheme="minorHAnsi"/>
          <w:sz w:val="24"/>
          <w:szCs w:val="24"/>
        </w:rPr>
        <w:t>Chr30:16175247 1824</w:t>
      </w:r>
    </w:p>
    <w:p w14:paraId="2AA6863F" w14:textId="77777777" w:rsidR="00737ACB" w:rsidRPr="00737ACB" w:rsidRDefault="00737ACB" w:rsidP="00737ACB">
      <w:pPr>
        <w:spacing w:line="360" w:lineRule="auto"/>
        <w:rPr>
          <w:rFonts w:cstheme="minorHAnsi"/>
          <w:sz w:val="24"/>
          <w:szCs w:val="24"/>
        </w:rPr>
      </w:pPr>
      <w:r w:rsidRPr="00737ACB">
        <w:rPr>
          <w:rFonts w:cstheme="minorHAnsi"/>
          <w:sz w:val="24"/>
          <w:szCs w:val="24"/>
        </w:rPr>
        <w:t>Chr30:16062873 1831.5</w:t>
      </w:r>
    </w:p>
    <w:p w14:paraId="5178DD27" w14:textId="77777777" w:rsidR="00737ACB" w:rsidRPr="00737ACB" w:rsidRDefault="00737ACB" w:rsidP="00737ACB">
      <w:pPr>
        <w:spacing w:line="360" w:lineRule="auto"/>
        <w:rPr>
          <w:rFonts w:cstheme="minorHAnsi"/>
          <w:sz w:val="24"/>
          <w:szCs w:val="24"/>
        </w:rPr>
      </w:pPr>
      <w:r w:rsidRPr="00737ACB">
        <w:rPr>
          <w:rFonts w:cstheme="minorHAnsi"/>
          <w:sz w:val="24"/>
          <w:szCs w:val="24"/>
        </w:rPr>
        <w:t>Chr30:16179688 1831.5</w:t>
      </w:r>
    </w:p>
    <w:p w14:paraId="559905EB" w14:textId="24C8F8D6" w:rsidR="00737ACB" w:rsidRDefault="00737ACB" w:rsidP="00737ACB">
      <w:pPr>
        <w:spacing w:line="360" w:lineRule="auto"/>
        <w:rPr>
          <w:rFonts w:cstheme="minorHAnsi"/>
          <w:sz w:val="24"/>
          <w:szCs w:val="24"/>
        </w:rPr>
      </w:pPr>
      <w:r w:rsidRPr="00737ACB">
        <w:rPr>
          <w:rFonts w:cstheme="minorHAnsi"/>
          <w:sz w:val="24"/>
          <w:szCs w:val="24"/>
        </w:rPr>
        <w:t>Chr30:16190543 1831.5</w:t>
      </w:r>
    </w:p>
    <w:p w14:paraId="0828F4CF" w14:textId="466CEB06" w:rsidR="00737ACB" w:rsidRDefault="00407071" w:rsidP="00ED6CA4">
      <w:pPr>
        <w:spacing w:line="360" w:lineRule="auto"/>
        <w:rPr>
          <w:rFonts w:cstheme="minorHAnsi"/>
          <w:sz w:val="24"/>
          <w:szCs w:val="24"/>
        </w:rPr>
      </w:pPr>
      <w:r w:rsidRPr="00737ACB">
        <w:rPr>
          <w:rFonts w:cstheme="minorHAnsi"/>
          <w:sz w:val="24"/>
          <w:szCs w:val="24"/>
        </w:rPr>
        <w:t>test.snprank.txt.gz</w:t>
      </w:r>
      <w:r>
        <w:rPr>
          <w:rFonts w:cstheme="minorHAnsi"/>
          <w:sz w:val="24"/>
          <w:szCs w:val="24"/>
        </w:rPr>
        <w:t xml:space="preserve"> </w:t>
      </w:r>
      <w:r w:rsidR="00F9175E">
        <w:rPr>
          <w:rFonts w:cstheme="minorHAnsi"/>
          <w:sz w:val="24"/>
          <w:szCs w:val="24"/>
        </w:rPr>
        <w:t xml:space="preserve">is </w:t>
      </w:r>
      <w:r w:rsidR="000A7AF3">
        <w:rPr>
          <w:rFonts w:cstheme="minorHAnsi"/>
          <w:sz w:val="24"/>
          <w:szCs w:val="24"/>
        </w:rPr>
        <w:t>the 2</w:t>
      </w:r>
      <w:r w:rsidR="000A7AF3" w:rsidRPr="000A7AF3">
        <w:rPr>
          <w:rFonts w:cstheme="minorHAnsi"/>
          <w:sz w:val="24"/>
          <w:szCs w:val="24"/>
          <w:vertAlign w:val="superscript"/>
        </w:rPr>
        <w:t>nd</w:t>
      </w:r>
      <w:r w:rsidR="000A7AF3">
        <w:rPr>
          <w:rFonts w:cstheme="minorHAnsi"/>
          <w:sz w:val="24"/>
          <w:szCs w:val="24"/>
        </w:rPr>
        <w:t xml:space="preserve"> argument of the </w:t>
      </w:r>
      <w:proofErr w:type="spellStart"/>
      <w:r w:rsidR="000A7AF3">
        <w:rPr>
          <w:rFonts w:cstheme="minorHAnsi"/>
          <w:sz w:val="24"/>
          <w:szCs w:val="24"/>
        </w:rPr>
        <w:t>Rscript</w:t>
      </w:r>
      <w:proofErr w:type="spellEnd"/>
      <w:r w:rsidR="000A7AF3">
        <w:rPr>
          <w:rFonts w:cstheme="minorHAnsi"/>
          <w:sz w:val="24"/>
          <w:szCs w:val="24"/>
        </w:rPr>
        <w:t xml:space="preserve"> and </w:t>
      </w:r>
      <w:r>
        <w:rPr>
          <w:rFonts w:cstheme="minorHAnsi"/>
          <w:sz w:val="24"/>
          <w:szCs w:val="24"/>
        </w:rPr>
        <w:t xml:space="preserve">contains the functional importance ranking of SNPs. This ranking </w:t>
      </w:r>
      <w:r w:rsidR="00B6324D">
        <w:rPr>
          <w:rFonts w:cstheme="minorHAnsi"/>
          <w:sz w:val="24"/>
          <w:szCs w:val="24"/>
        </w:rPr>
        <w:t>is</w:t>
      </w:r>
      <w:r>
        <w:rPr>
          <w:rFonts w:cstheme="minorHAnsi"/>
          <w:sz w:val="24"/>
          <w:szCs w:val="24"/>
        </w:rPr>
        <w:t xml:space="preserve"> based on all SNPs or SNPs from the targeted chromosome</w:t>
      </w:r>
      <w:r w:rsidR="00AE49B3">
        <w:rPr>
          <w:rFonts w:cstheme="minorHAnsi"/>
          <w:sz w:val="24"/>
          <w:szCs w:val="24"/>
        </w:rPr>
        <w:t>. Note that this ranking is</w:t>
      </w:r>
      <w:r>
        <w:rPr>
          <w:rFonts w:cstheme="minorHAnsi"/>
          <w:sz w:val="24"/>
          <w:szCs w:val="24"/>
        </w:rPr>
        <w:t xml:space="preserve"> </w:t>
      </w:r>
      <w:proofErr w:type="gramStart"/>
      <w:r>
        <w:rPr>
          <w:rFonts w:cstheme="minorHAnsi"/>
          <w:sz w:val="24"/>
          <w:szCs w:val="24"/>
        </w:rPr>
        <w:t>some kind of functional</w:t>
      </w:r>
      <w:proofErr w:type="gramEnd"/>
      <w:r>
        <w:rPr>
          <w:rFonts w:cstheme="minorHAnsi"/>
          <w:sz w:val="24"/>
          <w:szCs w:val="24"/>
        </w:rPr>
        <w:t xml:space="preserve"> importance of the SNPs </w:t>
      </w:r>
      <w:r w:rsidR="00D44A33">
        <w:rPr>
          <w:rFonts w:cstheme="minorHAnsi"/>
          <w:sz w:val="24"/>
          <w:szCs w:val="24"/>
        </w:rPr>
        <w:t xml:space="preserve">that should </w:t>
      </w:r>
      <w:r>
        <w:rPr>
          <w:rFonts w:cstheme="minorHAnsi"/>
          <w:sz w:val="24"/>
          <w:szCs w:val="24"/>
        </w:rPr>
        <w:t xml:space="preserve">not </w:t>
      </w:r>
      <w:r w:rsidR="00D44A33">
        <w:rPr>
          <w:rFonts w:cstheme="minorHAnsi"/>
          <w:sz w:val="24"/>
          <w:szCs w:val="24"/>
        </w:rPr>
        <w:t>be highly</w:t>
      </w:r>
      <w:r>
        <w:rPr>
          <w:rFonts w:cstheme="minorHAnsi"/>
          <w:sz w:val="24"/>
          <w:szCs w:val="24"/>
        </w:rPr>
        <w:t xml:space="preserve"> correlated with their GWAS effects. An example of such ranking is the Functional-And-Evolutionary Trait Heritability (FAETH) ranking </w:t>
      </w:r>
      <w:r>
        <w:rPr>
          <w:rFonts w:cstheme="minorHAnsi"/>
          <w:sz w:val="24"/>
          <w:szCs w:val="24"/>
        </w:rPr>
        <w:fldChar w:fldCharType="begin"/>
      </w:r>
      <w:r>
        <w:rPr>
          <w:rFonts w:cstheme="minorHAnsi"/>
          <w:sz w:val="24"/>
          <w:szCs w:val="24"/>
        </w:rPr>
        <w:instrText xml:space="preserve"> ADDIN EN.CITE &lt;EndNote&gt;&lt;Cite&gt;&lt;Author&gt;Xiang&lt;/Author&gt;&lt;Year&gt;2019&lt;/Year&gt;&lt;RecNum&gt;569&lt;/RecNum&gt;&lt;DisplayText&gt;&lt;style face="superscript"&gt;1&lt;/style&gt;&lt;/DisplayText&gt;&lt;record&gt;&lt;rec-number&gt;569&lt;/rec-number&gt;&lt;foreign-keys&gt;&lt;key app="EN" db-id="zdft5vseb0es9se9ven5vxspadra9psrwarz" timestamp="1569886491"&gt;569&lt;/key&gt;&lt;/foreign-keys&gt;&lt;ref-type name="Journal Article"&gt;17&lt;/ref-type&gt;&lt;contributors&gt;&lt;authors&gt;&lt;author&gt;Xiang, Ruidong&lt;/author&gt;&lt;author&gt;Berg, Irene van den&lt;/author&gt;&lt;author&gt;MacLeod, Iona M.&lt;/author&gt;&lt;author&gt;Hayes, Benjamin J.&lt;/author&gt;&lt;author&gt;Prowse-Wilkins, Claire P.&lt;/author&gt;&lt;author&gt;Wang, Min&lt;/author&gt;&lt;author&gt;Bolormaa, Sunduimijid&lt;/author&gt;&lt;author&gt;Liu, Zhiqian&lt;/author&gt;&lt;author&gt;Rochfort, Simone J.&lt;/author&gt;&lt;author&gt;Reich, Coralie M.&lt;/author&gt;&lt;author&gt;Mason, Brett A.&lt;/author&gt;&lt;author&gt;Vander Jagt, Christy J.&lt;/author&gt;&lt;author&gt;Daetwyler, Hans D.&lt;/author&gt;&lt;author&gt;Lund, Mogens S.&lt;/author&gt;&lt;author&gt;Chamberlain, Amanda J.&lt;/author&gt;&lt;author&gt;Goddard, Michael E.&lt;/author&gt;&lt;/authors&gt;&lt;/contributors&gt;&lt;titles&gt;&lt;title&gt;Quantifying the contribution of sequence variants with regulatory and evolutionary significance to 34 bovine complex traits&lt;/title&gt;&lt;secondary-title&gt;Proceedings of the National Academy of Sciences&lt;/secondary-title&gt;&lt;/titles&gt;&lt;periodical&gt;&lt;full-title&gt;Proceedings of the National Academy of Sciences&lt;/full-title&gt;&lt;/periodical&gt;&lt;pages&gt;19398-19408&lt;/pages&gt;&lt;volume&gt;116&lt;/volume&gt;&lt;number&gt;39&lt;/number&gt;&lt;dates&gt;&lt;year&gt;2019&lt;/year&gt;&lt;/dates&gt;&lt;urls&gt;&lt;related-urls&gt;&lt;url&gt;https://www.pnas.org/content/pnas/116/39/19398.full.pdf&lt;/url&gt;&lt;/related-urls&gt;&lt;/urls&gt;&lt;electronic-resource-num&gt;10.1073/pnas.1904159116&lt;/electronic-resource-num&gt;&lt;/record&gt;&lt;/Cite&gt;&lt;/EndNote&gt;</w:instrText>
      </w:r>
      <w:r>
        <w:rPr>
          <w:rFonts w:cstheme="minorHAnsi"/>
          <w:sz w:val="24"/>
          <w:szCs w:val="24"/>
        </w:rPr>
        <w:fldChar w:fldCharType="separate"/>
      </w:r>
      <w:r w:rsidRPr="00407071">
        <w:rPr>
          <w:rFonts w:cstheme="minorHAnsi"/>
          <w:noProof/>
          <w:sz w:val="24"/>
          <w:szCs w:val="24"/>
          <w:vertAlign w:val="superscript"/>
        </w:rPr>
        <w:t>1</w:t>
      </w:r>
      <w:r>
        <w:rPr>
          <w:rFonts w:cstheme="minorHAnsi"/>
          <w:sz w:val="24"/>
          <w:szCs w:val="24"/>
        </w:rPr>
        <w:fldChar w:fldCharType="end"/>
      </w:r>
      <w:r w:rsidR="00B65D0A">
        <w:rPr>
          <w:rFonts w:cstheme="minorHAnsi"/>
          <w:sz w:val="24"/>
          <w:szCs w:val="24"/>
        </w:rPr>
        <w:t xml:space="preserve"> (used in the manuscript </w:t>
      </w:r>
      <w:r w:rsidR="00B65D0A" w:rsidRPr="00483E02">
        <w:rPr>
          <w:rFonts w:cs="Times New Roman"/>
          <w:sz w:val="24"/>
          <w:szCs w:val="24"/>
        </w:rPr>
        <w:t>Genome-wide fine-mapping identifies pleiotropic and functional variants that predict many traits across global cattle populations</w:t>
      </w:r>
      <w:r w:rsidR="00B65D0A">
        <w:rPr>
          <w:rFonts w:cstheme="minorHAnsi"/>
          <w:sz w:val="24"/>
          <w:szCs w:val="24"/>
        </w:rPr>
        <w:t>)</w:t>
      </w:r>
      <w:r>
        <w:rPr>
          <w:rFonts w:cstheme="minorHAnsi"/>
          <w:sz w:val="24"/>
          <w:szCs w:val="24"/>
        </w:rPr>
        <w:t xml:space="preserve">. </w:t>
      </w:r>
    </w:p>
    <w:p w14:paraId="05CED384" w14:textId="77777777" w:rsidR="00407071" w:rsidRDefault="00407071" w:rsidP="00ED6CA4">
      <w:pPr>
        <w:spacing w:line="360" w:lineRule="auto"/>
        <w:rPr>
          <w:rFonts w:cstheme="minorHAnsi"/>
          <w:sz w:val="24"/>
          <w:szCs w:val="24"/>
        </w:rPr>
      </w:pPr>
    </w:p>
    <w:p w14:paraId="2C3673F4" w14:textId="2AF6FCDF" w:rsidR="007E5361" w:rsidRDefault="007E5361" w:rsidP="00ED6CA4">
      <w:pPr>
        <w:spacing w:line="360" w:lineRule="auto"/>
        <w:rPr>
          <w:rFonts w:cstheme="minorHAnsi"/>
          <w:sz w:val="24"/>
          <w:szCs w:val="24"/>
        </w:rPr>
      </w:pPr>
      <w:proofErr w:type="spellStart"/>
      <w:proofErr w:type="gramStart"/>
      <w:r w:rsidRPr="007E5361">
        <w:rPr>
          <w:rFonts w:cstheme="minorHAnsi"/>
          <w:sz w:val="24"/>
          <w:szCs w:val="24"/>
        </w:rPr>
        <w:t>test.ld</w:t>
      </w:r>
      <w:proofErr w:type="spellEnd"/>
      <w:proofErr w:type="gramEnd"/>
      <w:r w:rsidR="00CF00DF">
        <w:rPr>
          <w:rFonts w:cstheme="minorHAnsi"/>
          <w:sz w:val="24"/>
          <w:szCs w:val="24"/>
        </w:rPr>
        <w:t>:</w:t>
      </w:r>
    </w:p>
    <w:p w14:paraId="13FD117D" w14:textId="77777777" w:rsidR="007E5361" w:rsidRPr="007E5361" w:rsidRDefault="007E5361" w:rsidP="007E5361">
      <w:pPr>
        <w:spacing w:line="360" w:lineRule="auto"/>
        <w:rPr>
          <w:rFonts w:cstheme="minorHAnsi"/>
          <w:sz w:val="24"/>
          <w:szCs w:val="24"/>
        </w:rPr>
      </w:pPr>
      <w:r w:rsidRPr="007E5361">
        <w:rPr>
          <w:rFonts w:cstheme="minorHAnsi"/>
          <w:sz w:val="24"/>
          <w:szCs w:val="24"/>
        </w:rPr>
        <w:t>CHR_A         BP_A            SNP_</w:t>
      </w:r>
      <w:proofErr w:type="gramStart"/>
      <w:r w:rsidRPr="007E5361">
        <w:rPr>
          <w:rFonts w:cstheme="minorHAnsi"/>
          <w:sz w:val="24"/>
          <w:szCs w:val="24"/>
        </w:rPr>
        <w:t>A  CHR</w:t>
      </w:r>
      <w:proofErr w:type="gramEnd"/>
      <w:r w:rsidRPr="007E5361">
        <w:rPr>
          <w:rFonts w:cstheme="minorHAnsi"/>
          <w:sz w:val="24"/>
          <w:szCs w:val="24"/>
        </w:rPr>
        <w:t>_B         BP_B            SNP_B            R</w:t>
      </w:r>
    </w:p>
    <w:p w14:paraId="6E94A8EC" w14:textId="77777777" w:rsidR="007E5361" w:rsidRPr="007E5361" w:rsidRDefault="007E5361" w:rsidP="007E5361">
      <w:pPr>
        <w:spacing w:line="360" w:lineRule="auto"/>
        <w:rPr>
          <w:rFonts w:cstheme="minorHAnsi"/>
          <w:sz w:val="24"/>
          <w:szCs w:val="24"/>
        </w:rPr>
      </w:pPr>
      <w:r w:rsidRPr="007E5361">
        <w:rPr>
          <w:rFonts w:cstheme="minorHAnsi"/>
          <w:sz w:val="24"/>
          <w:szCs w:val="24"/>
        </w:rPr>
        <w:t xml:space="preserve">    30     15045472   Chr30:15045472     30     15067241   Chr30:15067241    0.0575144</w:t>
      </w:r>
    </w:p>
    <w:p w14:paraId="58214EA2" w14:textId="77777777" w:rsidR="007E5361" w:rsidRPr="007E5361" w:rsidRDefault="007E5361" w:rsidP="007E5361">
      <w:pPr>
        <w:spacing w:line="360" w:lineRule="auto"/>
        <w:rPr>
          <w:rFonts w:cstheme="minorHAnsi"/>
          <w:sz w:val="24"/>
          <w:szCs w:val="24"/>
        </w:rPr>
      </w:pPr>
      <w:r w:rsidRPr="007E5361">
        <w:rPr>
          <w:rFonts w:cstheme="minorHAnsi"/>
          <w:sz w:val="24"/>
          <w:szCs w:val="24"/>
        </w:rPr>
        <w:t xml:space="preserve">    30     15045472   Chr30:15045472     30     15081372   Chr30:15081372     0.727995</w:t>
      </w:r>
    </w:p>
    <w:p w14:paraId="10D28215" w14:textId="77777777" w:rsidR="007E5361" w:rsidRPr="007E5361" w:rsidRDefault="007E5361" w:rsidP="007E5361">
      <w:pPr>
        <w:spacing w:line="360" w:lineRule="auto"/>
        <w:rPr>
          <w:rFonts w:cstheme="minorHAnsi"/>
          <w:sz w:val="24"/>
          <w:szCs w:val="24"/>
        </w:rPr>
      </w:pPr>
      <w:r w:rsidRPr="007E5361">
        <w:rPr>
          <w:rFonts w:cstheme="minorHAnsi"/>
          <w:sz w:val="24"/>
          <w:szCs w:val="24"/>
        </w:rPr>
        <w:t xml:space="preserve">    30     15045472   Chr30:15045472     30     15090245   Chr30:15090245    0.0484118</w:t>
      </w:r>
    </w:p>
    <w:p w14:paraId="2764ED5E" w14:textId="76D52250" w:rsidR="00737ACB" w:rsidRDefault="007E5361" w:rsidP="007E5361">
      <w:pPr>
        <w:spacing w:line="360" w:lineRule="auto"/>
        <w:rPr>
          <w:rFonts w:cstheme="minorHAnsi"/>
          <w:sz w:val="24"/>
          <w:szCs w:val="24"/>
        </w:rPr>
      </w:pPr>
      <w:r w:rsidRPr="007E5361">
        <w:rPr>
          <w:rFonts w:cstheme="minorHAnsi"/>
          <w:sz w:val="24"/>
          <w:szCs w:val="24"/>
        </w:rPr>
        <w:t xml:space="preserve">    30     15045472   Chr30:15045472     30     15095356   Chr30:15095356   -0.0048174</w:t>
      </w:r>
    </w:p>
    <w:p w14:paraId="671BA808" w14:textId="25304C1C" w:rsidR="00D16A3B" w:rsidRDefault="00D16A3B" w:rsidP="00D16A3B">
      <w:pPr>
        <w:spacing w:line="360" w:lineRule="auto"/>
        <w:rPr>
          <w:rFonts w:cstheme="minorHAnsi"/>
          <w:sz w:val="24"/>
          <w:szCs w:val="24"/>
        </w:rPr>
      </w:pPr>
      <w:proofErr w:type="spellStart"/>
      <w:proofErr w:type="gramStart"/>
      <w:r w:rsidRPr="007E5361">
        <w:rPr>
          <w:rFonts w:cstheme="minorHAnsi"/>
          <w:sz w:val="24"/>
          <w:szCs w:val="24"/>
        </w:rPr>
        <w:t>test.ld</w:t>
      </w:r>
      <w:proofErr w:type="spellEnd"/>
      <w:proofErr w:type="gramEnd"/>
      <w:r>
        <w:rPr>
          <w:rFonts w:cstheme="minorHAnsi"/>
          <w:sz w:val="24"/>
          <w:szCs w:val="24"/>
        </w:rPr>
        <w:t xml:space="preserve"> </w:t>
      </w:r>
      <w:r w:rsidR="00D901D3">
        <w:rPr>
          <w:rFonts w:cstheme="minorHAnsi"/>
          <w:sz w:val="24"/>
          <w:szCs w:val="24"/>
        </w:rPr>
        <w:t xml:space="preserve">is </w:t>
      </w:r>
      <w:r w:rsidR="00F70A45">
        <w:rPr>
          <w:rFonts w:cstheme="minorHAnsi"/>
          <w:sz w:val="24"/>
          <w:szCs w:val="24"/>
        </w:rPr>
        <w:t>the 3</w:t>
      </w:r>
      <w:r w:rsidR="00F70A45" w:rsidRPr="00F70A45">
        <w:rPr>
          <w:rFonts w:cstheme="minorHAnsi"/>
          <w:sz w:val="24"/>
          <w:szCs w:val="24"/>
          <w:vertAlign w:val="superscript"/>
        </w:rPr>
        <w:t>rd</w:t>
      </w:r>
      <w:r w:rsidR="00F70A45">
        <w:rPr>
          <w:rFonts w:cstheme="minorHAnsi"/>
          <w:sz w:val="24"/>
          <w:szCs w:val="24"/>
        </w:rPr>
        <w:t xml:space="preserve"> argument of the </w:t>
      </w:r>
      <w:proofErr w:type="spellStart"/>
      <w:r w:rsidR="00F70A45">
        <w:rPr>
          <w:rFonts w:cstheme="minorHAnsi"/>
          <w:sz w:val="24"/>
          <w:szCs w:val="24"/>
        </w:rPr>
        <w:t>Rscript</w:t>
      </w:r>
      <w:proofErr w:type="spellEnd"/>
      <w:r w:rsidR="00F70A45">
        <w:rPr>
          <w:rFonts w:cstheme="minorHAnsi"/>
          <w:sz w:val="24"/>
          <w:szCs w:val="24"/>
        </w:rPr>
        <w:t xml:space="preserve"> and </w:t>
      </w:r>
      <w:r>
        <w:rPr>
          <w:rFonts w:cstheme="minorHAnsi"/>
          <w:sz w:val="24"/>
          <w:szCs w:val="24"/>
        </w:rPr>
        <w:t xml:space="preserve">is the output from plink </w:t>
      </w:r>
      <w:r w:rsidR="00015582">
        <w:rPr>
          <w:rFonts w:cstheme="minorHAnsi"/>
          <w:sz w:val="24"/>
          <w:szCs w:val="24"/>
        </w:rPr>
        <w:t>‘</w:t>
      </w:r>
      <w:r>
        <w:rPr>
          <w:rFonts w:cstheme="minorHAnsi"/>
          <w:sz w:val="24"/>
          <w:szCs w:val="24"/>
        </w:rPr>
        <w:t>--</w:t>
      </w:r>
      <w:r w:rsidR="00B6324D">
        <w:rPr>
          <w:rFonts w:cstheme="minorHAnsi"/>
          <w:sz w:val="24"/>
          <w:szCs w:val="24"/>
        </w:rPr>
        <w:t>r</w:t>
      </w:r>
      <w:r w:rsidR="00A53D65">
        <w:rPr>
          <w:rFonts w:cstheme="minorHAnsi"/>
          <w:sz w:val="24"/>
          <w:szCs w:val="24"/>
        </w:rPr>
        <w:t>'</w:t>
      </w:r>
      <w:r>
        <w:rPr>
          <w:rFonts w:cstheme="minorHAnsi"/>
          <w:sz w:val="24"/>
          <w:szCs w:val="24"/>
        </w:rPr>
        <w:t xml:space="preserve"> for a given set of SNPs. This can be obtained by the following function as an example: ./</w:t>
      </w:r>
      <w:r w:rsidRPr="00D16A3B">
        <w:rPr>
          <w:rFonts w:cstheme="minorHAnsi"/>
          <w:sz w:val="24"/>
          <w:szCs w:val="24"/>
        </w:rPr>
        <w:t>plink --</w:t>
      </w:r>
      <w:proofErr w:type="spellStart"/>
      <w:r w:rsidRPr="00D16A3B">
        <w:rPr>
          <w:rFonts w:cstheme="minorHAnsi"/>
          <w:sz w:val="24"/>
          <w:szCs w:val="24"/>
        </w:rPr>
        <w:t>bfile</w:t>
      </w:r>
      <w:proofErr w:type="spellEnd"/>
      <w:r w:rsidRPr="00D16A3B">
        <w:rPr>
          <w:rFonts w:cstheme="minorHAnsi"/>
          <w:sz w:val="24"/>
          <w:szCs w:val="24"/>
        </w:rPr>
        <w:t xml:space="preserve"> </w:t>
      </w:r>
      <w:r>
        <w:rPr>
          <w:rFonts w:cstheme="minorHAnsi"/>
          <w:sz w:val="24"/>
          <w:szCs w:val="24"/>
        </w:rPr>
        <w:t>test</w:t>
      </w:r>
      <w:r w:rsidRPr="00D16A3B">
        <w:rPr>
          <w:rFonts w:cstheme="minorHAnsi"/>
          <w:sz w:val="24"/>
          <w:szCs w:val="24"/>
        </w:rPr>
        <w:t xml:space="preserve">  --</w:t>
      </w:r>
      <w:r w:rsidRPr="00D16A3B">
        <w:rPr>
          <w:rFonts w:cstheme="minorHAnsi"/>
          <w:sz w:val="24"/>
          <w:szCs w:val="24"/>
        </w:rPr>
        <w:lastRenderedPageBreak/>
        <w:t xml:space="preserve">keep-allele-order  --r  --extract </w:t>
      </w:r>
      <w:r>
        <w:rPr>
          <w:rFonts w:cstheme="minorHAnsi"/>
          <w:sz w:val="24"/>
          <w:szCs w:val="24"/>
        </w:rPr>
        <w:t>seg1.snp</w:t>
      </w:r>
      <w:r w:rsidRPr="00D16A3B">
        <w:rPr>
          <w:rFonts w:cstheme="minorHAnsi"/>
          <w:sz w:val="24"/>
          <w:szCs w:val="24"/>
        </w:rPr>
        <w:t xml:space="preserve">.list --out </w:t>
      </w:r>
      <w:r>
        <w:rPr>
          <w:rFonts w:cstheme="minorHAnsi"/>
          <w:sz w:val="24"/>
          <w:szCs w:val="24"/>
        </w:rPr>
        <w:t xml:space="preserve">seg1.snp </w:t>
      </w:r>
      <w:r w:rsidRPr="00D16A3B">
        <w:rPr>
          <w:rFonts w:cstheme="minorHAnsi"/>
          <w:sz w:val="24"/>
          <w:szCs w:val="24"/>
        </w:rPr>
        <w:t xml:space="preserve">--threads </w:t>
      </w:r>
      <w:r>
        <w:rPr>
          <w:rFonts w:cstheme="minorHAnsi"/>
          <w:sz w:val="24"/>
          <w:szCs w:val="24"/>
        </w:rPr>
        <w:t xml:space="preserve">2; where </w:t>
      </w:r>
      <w:r w:rsidR="009F43D3">
        <w:rPr>
          <w:rFonts w:cstheme="minorHAnsi"/>
          <w:sz w:val="24"/>
          <w:szCs w:val="24"/>
        </w:rPr>
        <w:t>‘</w:t>
      </w:r>
      <w:r>
        <w:rPr>
          <w:rFonts w:cstheme="minorHAnsi"/>
          <w:sz w:val="24"/>
          <w:szCs w:val="24"/>
        </w:rPr>
        <w:t>test</w:t>
      </w:r>
      <w:r w:rsidR="009F43D3">
        <w:rPr>
          <w:rFonts w:cstheme="minorHAnsi"/>
          <w:sz w:val="24"/>
          <w:szCs w:val="24"/>
        </w:rPr>
        <w:t>’</w:t>
      </w:r>
      <w:r>
        <w:rPr>
          <w:rFonts w:cstheme="minorHAnsi"/>
          <w:sz w:val="24"/>
          <w:szCs w:val="24"/>
        </w:rPr>
        <w:t xml:space="preserve"> is the prefix of the plink binary file (potentially all chromosome/genome SNPs are in there), ‘--r’ is the function to calculate </w:t>
      </w:r>
      <w:r w:rsidR="00253439">
        <w:rPr>
          <w:rFonts w:cstheme="minorHAnsi"/>
          <w:sz w:val="24"/>
          <w:szCs w:val="24"/>
        </w:rPr>
        <w:t>r</w:t>
      </w:r>
      <w:r w:rsidRPr="00D16A3B">
        <w:rPr>
          <w:rFonts w:cstheme="minorHAnsi"/>
          <w:sz w:val="24"/>
          <w:szCs w:val="24"/>
        </w:rPr>
        <w:t>aw inter-variant allele count correlations</w:t>
      </w:r>
      <w:r>
        <w:rPr>
          <w:rFonts w:cstheme="minorHAnsi"/>
          <w:sz w:val="24"/>
          <w:szCs w:val="24"/>
        </w:rPr>
        <w:t xml:space="preserve">, </w:t>
      </w:r>
      <w:r w:rsidR="00FE778C">
        <w:rPr>
          <w:rFonts w:cstheme="minorHAnsi"/>
          <w:sz w:val="24"/>
          <w:szCs w:val="24"/>
        </w:rPr>
        <w:t>‘</w:t>
      </w:r>
      <w:r w:rsidR="004C6AD1">
        <w:rPr>
          <w:rFonts w:cstheme="minorHAnsi"/>
          <w:sz w:val="24"/>
          <w:szCs w:val="24"/>
        </w:rPr>
        <w:t>--</w:t>
      </w:r>
      <w:r w:rsidRPr="00D16A3B">
        <w:rPr>
          <w:rFonts w:cstheme="minorHAnsi"/>
          <w:sz w:val="24"/>
          <w:szCs w:val="24"/>
        </w:rPr>
        <w:t xml:space="preserve">extract </w:t>
      </w:r>
      <w:r>
        <w:rPr>
          <w:rFonts w:cstheme="minorHAnsi"/>
          <w:sz w:val="24"/>
          <w:szCs w:val="24"/>
        </w:rPr>
        <w:t>seg1.snp</w:t>
      </w:r>
      <w:r w:rsidRPr="00D16A3B">
        <w:rPr>
          <w:rFonts w:cstheme="minorHAnsi"/>
          <w:sz w:val="24"/>
          <w:szCs w:val="24"/>
        </w:rPr>
        <w:t>.list</w:t>
      </w:r>
      <w:r w:rsidR="00FE778C">
        <w:rPr>
          <w:rFonts w:cstheme="minorHAnsi"/>
          <w:sz w:val="24"/>
          <w:szCs w:val="24"/>
        </w:rPr>
        <w:t>’</w:t>
      </w:r>
      <w:r>
        <w:rPr>
          <w:rFonts w:cstheme="minorHAnsi"/>
          <w:sz w:val="24"/>
          <w:szCs w:val="24"/>
        </w:rPr>
        <w:t xml:space="preserve"> is to specify </w:t>
      </w:r>
      <w:r w:rsidR="007A7702">
        <w:rPr>
          <w:rFonts w:cstheme="minorHAnsi"/>
          <w:sz w:val="24"/>
          <w:szCs w:val="24"/>
        </w:rPr>
        <w:t>a</w:t>
      </w:r>
      <w:r>
        <w:rPr>
          <w:rFonts w:cstheme="minorHAnsi"/>
          <w:sz w:val="24"/>
          <w:szCs w:val="24"/>
        </w:rPr>
        <w:t xml:space="preserve"> list of SNPs from the targeted segment for the calculation; ‘</w:t>
      </w:r>
      <w:r w:rsidRPr="00D16A3B">
        <w:rPr>
          <w:rFonts w:cstheme="minorHAnsi"/>
          <w:sz w:val="24"/>
          <w:szCs w:val="24"/>
        </w:rPr>
        <w:t>--out</w:t>
      </w:r>
      <w:r>
        <w:rPr>
          <w:rFonts w:cstheme="minorHAnsi"/>
          <w:sz w:val="24"/>
          <w:szCs w:val="24"/>
        </w:rPr>
        <w:t xml:space="preserve">’ specifies the output prefix of the </w:t>
      </w:r>
      <w:r w:rsidR="00471872">
        <w:rPr>
          <w:rFonts w:cstheme="minorHAnsi"/>
          <w:sz w:val="24"/>
          <w:szCs w:val="24"/>
        </w:rPr>
        <w:t>LD</w:t>
      </w:r>
      <w:r>
        <w:rPr>
          <w:rFonts w:cstheme="minorHAnsi"/>
          <w:sz w:val="24"/>
          <w:szCs w:val="24"/>
        </w:rPr>
        <w:t xml:space="preserve"> correlation results of ‘*.</w:t>
      </w:r>
      <w:proofErr w:type="spellStart"/>
      <w:r>
        <w:rPr>
          <w:rFonts w:cstheme="minorHAnsi"/>
          <w:sz w:val="24"/>
          <w:szCs w:val="24"/>
        </w:rPr>
        <w:t>ld</w:t>
      </w:r>
      <w:proofErr w:type="spellEnd"/>
      <w:r>
        <w:rPr>
          <w:rFonts w:cstheme="minorHAnsi"/>
          <w:sz w:val="24"/>
          <w:szCs w:val="24"/>
        </w:rPr>
        <w:t>’.</w:t>
      </w:r>
    </w:p>
    <w:p w14:paraId="374E960A" w14:textId="5CDEDA18" w:rsidR="000A7AF3" w:rsidRDefault="000A7AF3" w:rsidP="00D16A3B">
      <w:pPr>
        <w:spacing w:line="360" w:lineRule="auto"/>
        <w:rPr>
          <w:rFonts w:cstheme="minorHAnsi"/>
          <w:sz w:val="24"/>
          <w:szCs w:val="24"/>
        </w:rPr>
      </w:pPr>
    </w:p>
    <w:p w14:paraId="6C61AA1A" w14:textId="52DC0F58" w:rsidR="000A7AF3" w:rsidRDefault="00914C07" w:rsidP="00D16A3B">
      <w:pPr>
        <w:spacing w:line="360" w:lineRule="auto"/>
        <w:rPr>
          <w:rFonts w:cstheme="minorHAnsi"/>
          <w:sz w:val="24"/>
          <w:szCs w:val="24"/>
        </w:rPr>
      </w:pPr>
      <w:r>
        <w:rPr>
          <w:rFonts w:cstheme="minorHAnsi"/>
          <w:sz w:val="24"/>
          <w:szCs w:val="24"/>
        </w:rPr>
        <w:t>T</w:t>
      </w:r>
      <w:r w:rsidR="004B2EDB">
        <w:rPr>
          <w:rFonts w:cstheme="minorHAnsi"/>
          <w:sz w:val="24"/>
          <w:szCs w:val="24"/>
        </w:rPr>
        <w:t>he 4</w:t>
      </w:r>
      <w:r w:rsidR="004B2EDB" w:rsidRPr="004B2EDB">
        <w:rPr>
          <w:rFonts w:cstheme="minorHAnsi"/>
          <w:sz w:val="24"/>
          <w:szCs w:val="24"/>
          <w:vertAlign w:val="superscript"/>
        </w:rPr>
        <w:t>th</w:t>
      </w:r>
      <w:r w:rsidR="004B2EDB">
        <w:rPr>
          <w:rFonts w:cstheme="minorHAnsi"/>
          <w:sz w:val="24"/>
          <w:szCs w:val="24"/>
        </w:rPr>
        <w:t xml:space="preserve"> argument of the </w:t>
      </w:r>
      <w:proofErr w:type="spellStart"/>
      <w:r w:rsidR="004B2EDB">
        <w:rPr>
          <w:rFonts w:cstheme="minorHAnsi"/>
          <w:sz w:val="24"/>
          <w:szCs w:val="24"/>
        </w:rPr>
        <w:t>Rscript</w:t>
      </w:r>
      <w:proofErr w:type="spellEnd"/>
      <w:r w:rsidR="004B2EDB">
        <w:rPr>
          <w:rFonts w:cstheme="minorHAnsi"/>
          <w:sz w:val="24"/>
          <w:szCs w:val="24"/>
        </w:rPr>
        <w:t xml:space="preserve"> is the </w:t>
      </w:r>
      <w:proofErr w:type="spellStart"/>
      <w:r w:rsidR="004B2EDB">
        <w:rPr>
          <w:rFonts w:cstheme="minorHAnsi"/>
          <w:sz w:val="24"/>
          <w:szCs w:val="24"/>
        </w:rPr>
        <w:t>cutoff</w:t>
      </w:r>
      <w:proofErr w:type="spellEnd"/>
      <w:r w:rsidR="004B2EDB">
        <w:rPr>
          <w:rFonts w:cstheme="minorHAnsi"/>
          <w:sz w:val="24"/>
          <w:szCs w:val="24"/>
        </w:rPr>
        <w:t xml:space="preserve"> value of LD r</w:t>
      </w:r>
      <w:r w:rsidR="004B2EDB" w:rsidRPr="004B2EDB">
        <w:rPr>
          <w:rFonts w:cstheme="minorHAnsi"/>
          <w:sz w:val="24"/>
          <w:szCs w:val="24"/>
          <w:vertAlign w:val="superscript"/>
        </w:rPr>
        <w:t>2</w:t>
      </w:r>
      <w:r w:rsidR="009830C8">
        <w:rPr>
          <w:rFonts w:cstheme="minorHAnsi"/>
          <w:sz w:val="24"/>
          <w:szCs w:val="24"/>
        </w:rPr>
        <w:t>. V</w:t>
      </w:r>
      <w:r w:rsidR="004B2EDB">
        <w:rPr>
          <w:rFonts w:cstheme="minorHAnsi"/>
          <w:sz w:val="24"/>
          <w:szCs w:val="24"/>
        </w:rPr>
        <w:t xml:space="preserve">ariants </w:t>
      </w:r>
      <w:r w:rsidR="009830C8">
        <w:rPr>
          <w:rFonts w:cstheme="minorHAnsi"/>
          <w:sz w:val="24"/>
          <w:szCs w:val="24"/>
        </w:rPr>
        <w:t>with LD r</w:t>
      </w:r>
      <w:r w:rsidR="009830C8" w:rsidRPr="004B2EDB">
        <w:rPr>
          <w:rFonts w:cstheme="minorHAnsi"/>
          <w:sz w:val="24"/>
          <w:szCs w:val="24"/>
          <w:vertAlign w:val="superscript"/>
        </w:rPr>
        <w:t>2</w:t>
      </w:r>
      <w:r w:rsidR="009830C8">
        <w:rPr>
          <w:rFonts w:cstheme="minorHAnsi"/>
          <w:sz w:val="24"/>
          <w:szCs w:val="24"/>
        </w:rPr>
        <w:t xml:space="preserve"> above this value (we used 0.95) are in</w:t>
      </w:r>
      <w:r w:rsidR="004B2EDB">
        <w:rPr>
          <w:rFonts w:cstheme="minorHAnsi"/>
          <w:sz w:val="24"/>
          <w:szCs w:val="24"/>
        </w:rPr>
        <w:t xml:space="preserve"> very high LD </w:t>
      </w:r>
      <w:r w:rsidR="009830C8">
        <w:rPr>
          <w:rFonts w:cstheme="minorHAnsi"/>
          <w:sz w:val="24"/>
          <w:szCs w:val="24"/>
        </w:rPr>
        <w:t xml:space="preserve">and they </w:t>
      </w:r>
      <w:r w:rsidR="004B2EDB">
        <w:rPr>
          <w:rFonts w:cstheme="minorHAnsi"/>
          <w:sz w:val="24"/>
          <w:szCs w:val="24"/>
        </w:rPr>
        <w:t xml:space="preserve">might </w:t>
      </w:r>
      <w:r w:rsidR="009830C8">
        <w:rPr>
          <w:rFonts w:cstheme="minorHAnsi"/>
          <w:sz w:val="24"/>
          <w:szCs w:val="24"/>
        </w:rPr>
        <w:t>bias</w:t>
      </w:r>
      <w:r w:rsidR="004B2EDB">
        <w:rPr>
          <w:rFonts w:cstheme="minorHAnsi"/>
          <w:sz w:val="24"/>
          <w:szCs w:val="24"/>
        </w:rPr>
        <w:t xml:space="preserve"> the clustering</w:t>
      </w:r>
      <w:r w:rsidR="009830C8">
        <w:rPr>
          <w:rFonts w:cstheme="minorHAnsi"/>
          <w:sz w:val="24"/>
          <w:szCs w:val="24"/>
        </w:rPr>
        <w:t>.</w:t>
      </w:r>
      <w:r w:rsidR="004B2EDB">
        <w:rPr>
          <w:rFonts w:cstheme="minorHAnsi"/>
          <w:sz w:val="24"/>
          <w:szCs w:val="24"/>
        </w:rPr>
        <w:t xml:space="preserve"> </w:t>
      </w:r>
      <w:proofErr w:type="gramStart"/>
      <w:r w:rsidR="009830C8">
        <w:rPr>
          <w:rFonts w:cstheme="minorHAnsi"/>
          <w:sz w:val="24"/>
          <w:szCs w:val="24"/>
        </w:rPr>
        <w:t>T</w:t>
      </w:r>
      <w:r w:rsidR="004B2EDB">
        <w:rPr>
          <w:rFonts w:cstheme="minorHAnsi"/>
          <w:sz w:val="24"/>
          <w:szCs w:val="24"/>
        </w:rPr>
        <w:t>hus</w:t>
      </w:r>
      <w:proofErr w:type="gramEnd"/>
      <w:r w:rsidR="004B2EDB">
        <w:rPr>
          <w:rFonts w:cstheme="minorHAnsi"/>
          <w:sz w:val="24"/>
          <w:szCs w:val="24"/>
        </w:rPr>
        <w:t xml:space="preserve"> </w:t>
      </w:r>
      <w:r w:rsidR="009830C8">
        <w:rPr>
          <w:rFonts w:cstheme="minorHAnsi"/>
          <w:sz w:val="24"/>
          <w:szCs w:val="24"/>
        </w:rPr>
        <w:t xml:space="preserve">they </w:t>
      </w:r>
      <w:r w:rsidR="004B2EDB">
        <w:rPr>
          <w:rFonts w:cstheme="minorHAnsi"/>
          <w:sz w:val="24"/>
          <w:szCs w:val="24"/>
        </w:rPr>
        <w:t xml:space="preserve">were ranked </w:t>
      </w:r>
      <w:r>
        <w:rPr>
          <w:rFonts w:cstheme="minorHAnsi"/>
          <w:sz w:val="24"/>
          <w:szCs w:val="24"/>
        </w:rPr>
        <w:t xml:space="preserve">and selected </w:t>
      </w:r>
      <w:r w:rsidR="004B2EDB">
        <w:rPr>
          <w:rFonts w:cstheme="minorHAnsi"/>
          <w:sz w:val="24"/>
          <w:szCs w:val="24"/>
        </w:rPr>
        <w:t>directly based on their functional importance.</w:t>
      </w:r>
      <w:r w:rsidR="009830C8">
        <w:rPr>
          <w:rFonts w:cstheme="minorHAnsi"/>
          <w:sz w:val="24"/>
          <w:szCs w:val="24"/>
        </w:rPr>
        <w:t xml:space="preserve"> </w:t>
      </w:r>
      <w:r>
        <w:rPr>
          <w:rFonts w:cstheme="minorHAnsi"/>
          <w:sz w:val="24"/>
          <w:szCs w:val="24"/>
        </w:rPr>
        <w:t>Variants with LD r</w:t>
      </w:r>
      <w:r w:rsidRPr="004B2EDB">
        <w:rPr>
          <w:rFonts w:cstheme="minorHAnsi"/>
          <w:sz w:val="24"/>
          <w:szCs w:val="24"/>
          <w:vertAlign w:val="superscript"/>
        </w:rPr>
        <w:t>2</w:t>
      </w:r>
      <w:r>
        <w:rPr>
          <w:rFonts w:cstheme="minorHAnsi"/>
          <w:sz w:val="24"/>
          <w:szCs w:val="24"/>
        </w:rPr>
        <w:t xml:space="preserve"> below this value were included in the clustering analysis. </w:t>
      </w:r>
    </w:p>
    <w:p w14:paraId="7DF678B6" w14:textId="17700555" w:rsidR="00914C07" w:rsidRPr="004B2EDB" w:rsidRDefault="00914C07" w:rsidP="00D16A3B">
      <w:pPr>
        <w:spacing w:line="360" w:lineRule="auto"/>
        <w:rPr>
          <w:rFonts w:cstheme="minorHAnsi"/>
          <w:sz w:val="24"/>
          <w:szCs w:val="24"/>
        </w:rPr>
      </w:pPr>
      <w:r>
        <w:rPr>
          <w:rFonts w:cstheme="minorHAnsi"/>
          <w:sz w:val="24"/>
          <w:szCs w:val="24"/>
        </w:rPr>
        <w:t>The 5</w:t>
      </w:r>
      <w:r w:rsidRPr="00914C07">
        <w:rPr>
          <w:rFonts w:cstheme="minorHAnsi"/>
          <w:sz w:val="24"/>
          <w:szCs w:val="24"/>
          <w:vertAlign w:val="superscript"/>
        </w:rPr>
        <w:t>th</w:t>
      </w:r>
      <w:r>
        <w:rPr>
          <w:rFonts w:cstheme="minorHAnsi"/>
          <w:sz w:val="24"/>
          <w:szCs w:val="24"/>
        </w:rPr>
        <w:t xml:space="preserve"> argument of the </w:t>
      </w:r>
      <w:proofErr w:type="spellStart"/>
      <w:r>
        <w:rPr>
          <w:rFonts w:cstheme="minorHAnsi"/>
          <w:sz w:val="24"/>
          <w:szCs w:val="24"/>
        </w:rPr>
        <w:t>Rscript</w:t>
      </w:r>
      <w:proofErr w:type="spellEnd"/>
      <w:r>
        <w:rPr>
          <w:rFonts w:cstheme="minorHAnsi"/>
          <w:sz w:val="24"/>
          <w:szCs w:val="24"/>
        </w:rPr>
        <w:t xml:space="preserve"> is the proportion of top variants after the clustering. We have used 0.5 and this means that the variants ranked within top 50% </w:t>
      </w:r>
      <w:r w:rsidR="00BE1287">
        <w:rPr>
          <w:rFonts w:cstheme="minorHAnsi"/>
          <w:sz w:val="24"/>
          <w:szCs w:val="24"/>
        </w:rPr>
        <w:t xml:space="preserve">based on their functional importance </w:t>
      </w:r>
      <w:r>
        <w:rPr>
          <w:rFonts w:cstheme="minorHAnsi"/>
          <w:sz w:val="24"/>
          <w:szCs w:val="24"/>
        </w:rPr>
        <w:t>are selected</w:t>
      </w:r>
      <w:r w:rsidR="00BE1287">
        <w:rPr>
          <w:rFonts w:cstheme="minorHAnsi"/>
          <w:sz w:val="24"/>
          <w:szCs w:val="24"/>
        </w:rPr>
        <w:t xml:space="preserve"> within each cluster</w:t>
      </w:r>
      <w:r>
        <w:rPr>
          <w:rFonts w:cstheme="minorHAnsi"/>
          <w:sz w:val="24"/>
          <w:szCs w:val="24"/>
        </w:rPr>
        <w:t xml:space="preserve">. If this value is 0.1 then the variants ranked within top 10% are selected. </w:t>
      </w:r>
    </w:p>
    <w:p w14:paraId="4DE32461" w14:textId="1F3A69DB" w:rsidR="007E5361" w:rsidRDefault="0003012D" w:rsidP="00ED6CA4">
      <w:pPr>
        <w:spacing w:line="360" w:lineRule="auto"/>
        <w:rPr>
          <w:rFonts w:cstheme="minorHAnsi"/>
          <w:sz w:val="24"/>
          <w:szCs w:val="24"/>
        </w:rPr>
      </w:pPr>
      <w:r>
        <w:rPr>
          <w:rFonts w:cstheme="minorHAnsi"/>
          <w:sz w:val="24"/>
          <w:szCs w:val="24"/>
        </w:rPr>
        <w:t>The 6</w:t>
      </w:r>
      <w:r w:rsidRPr="0003012D">
        <w:rPr>
          <w:rFonts w:cstheme="minorHAnsi"/>
          <w:sz w:val="24"/>
          <w:szCs w:val="24"/>
          <w:vertAlign w:val="superscript"/>
        </w:rPr>
        <w:t>th</w:t>
      </w:r>
      <w:r>
        <w:rPr>
          <w:rFonts w:cstheme="minorHAnsi"/>
          <w:sz w:val="24"/>
          <w:szCs w:val="24"/>
        </w:rPr>
        <w:t xml:space="preserve"> argument is the prefix of output (‘test’ a in the example).</w:t>
      </w:r>
    </w:p>
    <w:p w14:paraId="588AB4E7" w14:textId="0B51588C" w:rsidR="0003012D" w:rsidRDefault="0003012D" w:rsidP="00ED6CA4">
      <w:pPr>
        <w:spacing w:line="360" w:lineRule="auto"/>
        <w:rPr>
          <w:rFonts w:cstheme="minorHAnsi"/>
          <w:sz w:val="24"/>
          <w:szCs w:val="24"/>
        </w:rPr>
      </w:pPr>
      <w:r>
        <w:rPr>
          <w:rFonts w:cstheme="minorHAnsi"/>
          <w:sz w:val="24"/>
          <w:szCs w:val="24"/>
        </w:rPr>
        <w:t>The 7</w:t>
      </w:r>
      <w:r w:rsidRPr="0003012D">
        <w:rPr>
          <w:rFonts w:cstheme="minorHAnsi"/>
          <w:sz w:val="24"/>
          <w:szCs w:val="24"/>
          <w:vertAlign w:val="superscript"/>
        </w:rPr>
        <w:t>th</w:t>
      </w:r>
      <w:r>
        <w:rPr>
          <w:rFonts w:cstheme="minorHAnsi"/>
          <w:sz w:val="24"/>
          <w:szCs w:val="24"/>
        </w:rPr>
        <w:t xml:space="preserve"> argument specifies the number of cores can be used. This is to speed-up the calculation of large correlation matrix.</w:t>
      </w:r>
    </w:p>
    <w:p w14:paraId="58CCB74E" w14:textId="77777777" w:rsidR="0003012D" w:rsidRDefault="0003012D" w:rsidP="00ED6CA4">
      <w:pPr>
        <w:spacing w:line="360" w:lineRule="auto"/>
        <w:rPr>
          <w:rFonts w:cstheme="minorHAnsi"/>
          <w:sz w:val="24"/>
          <w:szCs w:val="24"/>
        </w:rPr>
      </w:pPr>
    </w:p>
    <w:p w14:paraId="08A475EC" w14:textId="19B174C8" w:rsidR="007E5361" w:rsidRDefault="0003012D" w:rsidP="00ED6CA4">
      <w:pPr>
        <w:spacing w:line="360" w:lineRule="auto"/>
        <w:rPr>
          <w:rFonts w:cstheme="minorHAnsi"/>
          <w:sz w:val="24"/>
          <w:szCs w:val="24"/>
        </w:rPr>
      </w:pPr>
      <w:r>
        <w:rPr>
          <w:rFonts w:cstheme="minorHAnsi"/>
          <w:sz w:val="24"/>
          <w:szCs w:val="24"/>
        </w:rPr>
        <w:t xml:space="preserve">The </w:t>
      </w:r>
      <w:proofErr w:type="spellStart"/>
      <w:r>
        <w:rPr>
          <w:rFonts w:cstheme="minorHAnsi"/>
          <w:sz w:val="24"/>
          <w:szCs w:val="24"/>
        </w:rPr>
        <w:t>Rscript</w:t>
      </w:r>
      <w:proofErr w:type="spellEnd"/>
      <w:r>
        <w:rPr>
          <w:rFonts w:cstheme="minorHAnsi"/>
          <w:sz w:val="24"/>
          <w:szCs w:val="24"/>
        </w:rPr>
        <w:t xml:space="preserve"> will generate 3 outputs</w:t>
      </w:r>
      <w:r w:rsidR="0064613B">
        <w:rPr>
          <w:rFonts w:cstheme="minorHAnsi"/>
          <w:sz w:val="24"/>
          <w:szCs w:val="24"/>
        </w:rPr>
        <w:t xml:space="preserve"> (with prefix of ‘test’ as specified by the user)</w:t>
      </w:r>
      <w:r>
        <w:rPr>
          <w:rFonts w:cstheme="minorHAnsi"/>
          <w:sz w:val="24"/>
          <w:szCs w:val="24"/>
        </w:rPr>
        <w:t>:</w:t>
      </w:r>
    </w:p>
    <w:p w14:paraId="1E6FE50F" w14:textId="6FB936C9" w:rsidR="0003012D" w:rsidRDefault="0003012D" w:rsidP="00ED6CA4">
      <w:pPr>
        <w:spacing w:line="360" w:lineRule="auto"/>
        <w:rPr>
          <w:rFonts w:cstheme="minorHAnsi"/>
          <w:sz w:val="24"/>
          <w:szCs w:val="24"/>
        </w:rPr>
      </w:pPr>
      <w:r w:rsidRPr="0003012D">
        <w:rPr>
          <w:rFonts w:cstheme="minorHAnsi"/>
          <w:sz w:val="24"/>
          <w:szCs w:val="24"/>
        </w:rPr>
        <w:t>test.selectsnp.txt.gz</w:t>
      </w:r>
      <w:r w:rsidR="00511BCB">
        <w:rPr>
          <w:rFonts w:cstheme="minorHAnsi"/>
          <w:sz w:val="24"/>
          <w:szCs w:val="24"/>
        </w:rPr>
        <w:t>:</w:t>
      </w:r>
    </w:p>
    <w:p w14:paraId="2981F0BC" w14:textId="77777777" w:rsidR="0003012D" w:rsidRPr="0003012D" w:rsidRDefault="0003012D" w:rsidP="0003012D">
      <w:pPr>
        <w:spacing w:line="360" w:lineRule="auto"/>
        <w:rPr>
          <w:rFonts w:cstheme="minorHAnsi"/>
          <w:sz w:val="24"/>
          <w:szCs w:val="24"/>
        </w:rPr>
      </w:pPr>
      <w:r w:rsidRPr="0003012D">
        <w:rPr>
          <w:rFonts w:cstheme="minorHAnsi"/>
          <w:sz w:val="24"/>
          <w:szCs w:val="24"/>
        </w:rPr>
        <w:t xml:space="preserve">selected </w:t>
      </w:r>
      <w:proofErr w:type="spellStart"/>
      <w:r w:rsidRPr="0003012D">
        <w:rPr>
          <w:rFonts w:cstheme="minorHAnsi"/>
          <w:sz w:val="24"/>
          <w:szCs w:val="24"/>
        </w:rPr>
        <w:t>snpRank</w:t>
      </w:r>
      <w:proofErr w:type="spellEnd"/>
    </w:p>
    <w:p w14:paraId="78FD2666" w14:textId="77777777" w:rsidR="0003012D" w:rsidRPr="0003012D" w:rsidRDefault="0003012D" w:rsidP="0003012D">
      <w:pPr>
        <w:spacing w:line="360" w:lineRule="auto"/>
        <w:rPr>
          <w:rFonts w:cstheme="minorHAnsi"/>
          <w:sz w:val="24"/>
          <w:szCs w:val="24"/>
        </w:rPr>
      </w:pPr>
      <w:r w:rsidRPr="0003012D">
        <w:rPr>
          <w:rFonts w:cstheme="minorHAnsi"/>
          <w:sz w:val="24"/>
          <w:szCs w:val="24"/>
        </w:rPr>
        <w:t>Chr30:15105508 245765</w:t>
      </w:r>
    </w:p>
    <w:p w14:paraId="22B7098C" w14:textId="77777777" w:rsidR="0003012D" w:rsidRPr="0003012D" w:rsidRDefault="0003012D" w:rsidP="0003012D">
      <w:pPr>
        <w:spacing w:line="360" w:lineRule="auto"/>
        <w:rPr>
          <w:rFonts w:cstheme="minorHAnsi"/>
          <w:sz w:val="24"/>
          <w:szCs w:val="24"/>
        </w:rPr>
      </w:pPr>
      <w:r w:rsidRPr="0003012D">
        <w:rPr>
          <w:rFonts w:cstheme="minorHAnsi"/>
          <w:sz w:val="24"/>
          <w:szCs w:val="24"/>
        </w:rPr>
        <w:t>Chr30:15450895 34775</w:t>
      </w:r>
    </w:p>
    <w:p w14:paraId="62F60850" w14:textId="77777777" w:rsidR="0003012D" w:rsidRPr="0003012D" w:rsidRDefault="0003012D" w:rsidP="0003012D">
      <w:pPr>
        <w:spacing w:line="360" w:lineRule="auto"/>
        <w:rPr>
          <w:rFonts w:cstheme="minorHAnsi"/>
          <w:sz w:val="24"/>
          <w:szCs w:val="24"/>
        </w:rPr>
      </w:pPr>
      <w:r w:rsidRPr="0003012D">
        <w:rPr>
          <w:rFonts w:cstheme="minorHAnsi"/>
          <w:sz w:val="24"/>
          <w:szCs w:val="24"/>
        </w:rPr>
        <w:t>Chr30:15462954 50945.5</w:t>
      </w:r>
    </w:p>
    <w:p w14:paraId="64FEA25F" w14:textId="13A9D7B5" w:rsidR="0003012D" w:rsidRDefault="0003012D" w:rsidP="0003012D">
      <w:pPr>
        <w:spacing w:line="360" w:lineRule="auto"/>
        <w:rPr>
          <w:rFonts w:cstheme="minorHAnsi"/>
          <w:sz w:val="24"/>
          <w:szCs w:val="24"/>
        </w:rPr>
      </w:pPr>
      <w:r w:rsidRPr="0003012D">
        <w:rPr>
          <w:rFonts w:cstheme="minorHAnsi"/>
          <w:sz w:val="24"/>
          <w:szCs w:val="24"/>
        </w:rPr>
        <w:t>Chr30:15544886 60261.5</w:t>
      </w:r>
    </w:p>
    <w:p w14:paraId="1B44824B" w14:textId="0C50C346" w:rsidR="007E5361" w:rsidRDefault="00916383" w:rsidP="00ED6CA4">
      <w:pPr>
        <w:spacing w:line="360" w:lineRule="auto"/>
        <w:rPr>
          <w:rFonts w:cstheme="minorHAnsi"/>
          <w:sz w:val="24"/>
          <w:szCs w:val="24"/>
        </w:rPr>
      </w:pPr>
      <w:r>
        <w:rPr>
          <w:rFonts w:cstheme="minorHAnsi"/>
          <w:sz w:val="24"/>
          <w:szCs w:val="24"/>
        </w:rPr>
        <w:lastRenderedPageBreak/>
        <w:t>The 1</w:t>
      </w:r>
      <w:r w:rsidRPr="00916383">
        <w:rPr>
          <w:rFonts w:cstheme="minorHAnsi"/>
          <w:sz w:val="24"/>
          <w:szCs w:val="24"/>
          <w:vertAlign w:val="superscript"/>
        </w:rPr>
        <w:t>st</w:t>
      </w:r>
      <w:r>
        <w:rPr>
          <w:rFonts w:cstheme="minorHAnsi"/>
          <w:sz w:val="24"/>
          <w:szCs w:val="24"/>
        </w:rPr>
        <w:t xml:space="preserve"> column of </w:t>
      </w:r>
      <w:r w:rsidRPr="0003012D">
        <w:rPr>
          <w:rFonts w:cstheme="minorHAnsi"/>
          <w:sz w:val="24"/>
          <w:szCs w:val="24"/>
        </w:rPr>
        <w:t>test.selectsnp.txt.gz</w:t>
      </w:r>
      <w:r w:rsidR="008B3C7F">
        <w:rPr>
          <w:rFonts w:cstheme="minorHAnsi"/>
          <w:sz w:val="24"/>
          <w:szCs w:val="24"/>
        </w:rPr>
        <w:t xml:space="preserve"> </w:t>
      </w:r>
      <w:r>
        <w:rPr>
          <w:rFonts w:cstheme="minorHAnsi"/>
          <w:sz w:val="24"/>
          <w:szCs w:val="24"/>
        </w:rPr>
        <w:t>is the ID of top SNPs selected by the cluster</w:t>
      </w:r>
      <w:r w:rsidR="006644B8">
        <w:rPr>
          <w:rFonts w:cstheme="minorHAnsi"/>
          <w:sz w:val="24"/>
          <w:szCs w:val="24"/>
        </w:rPr>
        <w:t>ing</w:t>
      </w:r>
      <w:r>
        <w:rPr>
          <w:rFonts w:cstheme="minorHAnsi"/>
          <w:sz w:val="24"/>
          <w:szCs w:val="24"/>
        </w:rPr>
        <w:t xml:space="preserve"> </w:t>
      </w:r>
      <w:r w:rsidR="00C62801">
        <w:rPr>
          <w:rFonts w:cstheme="minorHAnsi"/>
          <w:sz w:val="24"/>
          <w:szCs w:val="24"/>
        </w:rPr>
        <w:t xml:space="preserve">and ranking </w:t>
      </w:r>
      <w:r>
        <w:rPr>
          <w:rFonts w:cstheme="minorHAnsi"/>
          <w:sz w:val="24"/>
          <w:szCs w:val="24"/>
        </w:rPr>
        <w:t>method. The 2</w:t>
      </w:r>
      <w:r w:rsidRPr="00916383">
        <w:rPr>
          <w:rFonts w:cstheme="minorHAnsi"/>
          <w:sz w:val="24"/>
          <w:szCs w:val="24"/>
          <w:vertAlign w:val="superscript"/>
        </w:rPr>
        <w:t>nd</w:t>
      </w:r>
      <w:r>
        <w:rPr>
          <w:rFonts w:cstheme="minorHAnsi"/>
          <w:sz w:val="24"/>
          <w:szCs w:val="24"/>
        </w:rPr>
        <w:t xml:space="preserve"> column is their global functional ranking </w:t>
      </w:r>
      <w:r w:rsidR="00A05BEE">
        <w:rPr>
          <w:rFonts w:cstheme="minorHAnsi"/>
          <w:sz w:val="24"/>
          <w:szCs w:val="24"/>
        </w:rPr>
        <w:t xml:space="preserve">of SNPs </w:t>
      </w:r>
      <w:r>
        <w:rPr>
          <w:rFonts w:cstheme="minorHAnsi"/>
          <w:sz w:val="24"/>
          <w:szCs w:val="24"/>
        </w:rPr>
        <w:t>(</w:t>
      </w:r>
      <w:proofErr w:type="gramStart"/>
      <w:r>
        <w:rPr>
          <w:rFonts w:cstheme="minorHAnsi"/>
          <w:sz w:val="24"/>
          <w:szCs w:val="24"/>
        </w:rPr>
        <w:t xml:space="preserve">from </w:t>
      </w:r>
      <w:r w:rsidR="00A05BEE">
        <w:rPr>
          <w:rFonts w:cstheme="minorHAnsi"/>
          <w:sz w:val="24"/>
          <w:szCs w:val="24"/>
        </w:rPr>
        <w:t>.</w:t>
      </w:r>
      <w:proofErr w:type="gramEnd"/>
      <w:r w:rsidRPr="00737ACB">
        <w:rPr>
          <w:rFonts w:cstheme="minorHAnsi"/>
          <w:sz w:val="24"/>
          <w:szCs w:val="24"/>
        </w:rPr>
        <w:t>test.snprank.txt.gz</w:t>
      </w:r>
      <w:r>
        <w:rPr>
          <w:rFonts w:cstheme="minorHAnsi"/>
          <w:sz w:val="24"/>
          <w:szCs w:val="24"/>
        </w:rPr>
        <w:t>)</w:t>
      </w:r>
    </w:p>
    <w:p w14:paraId="30788B62" w14:textId="1B87FC9B" w:rsidR="00916383" w:rsidRDefault="00916383" w:rsidP="00ED6CA4">
      <w:pPr>
        <w:spacing w:line="360" w:lineRule="auto"/>
        <w:rPr>
          <w:rFonts w:cstheme="minorHAnsi"/>
          <w:sz w:val="24"/>
          <w:szCs w:val="24"/>
        </w:rPr>
      </w:pPr>
    </w:p>
    <w:p w14:paraId="4AF27D28" w14:textId="1E8FF892" w:rsidR="00916383" w:rsidRDefault="00916383" w:rsidP="00ED6CA4">
      <w:pPr>
        <w:spacing w:line="360" w:lineRule="auto"/>
        <w:rPr>
          <w:rFonts w:cstheme="minorHAnsi"/>
          <w:sz w:val="24"/>
          <w:szCs w:val="24"/>
        </w:rPr>
      </w:pPr>
      <w:r w:rsidRPr="00916383">
        <w:rPr>
          <w:rFonts w:cstheme="minorHAnsi"/>
          <w:sz w:val="24"/>
          <w:szCs w:val="24"/>
        </w:rPr>
        <w:t>test.perfldsnp.txt.gz</w:t>
      </w:r>
      <w:r w:rsidR="00AB1B22">
        <w:rPr>
          <w:rFonts w:cstheme="minorHAnsi"/>
          <w:sz w:val="24"/>
          <w:szCs w:val="24"/>
        </w:rPr>
        <w:t>:</w:t>
      </w:r>
    </w:p>
    <w:p w14:paraId="6325656A" w14:textId="77777777" w:rsidR="00916383" w:rsidRPr="00916383" w:rsidRDefault="00916383" w:rsidP="00916383">
      <w:pPr>
        <w:spacing w:line="360" w:lineRule="auto"/>
        <w:rPr>
          <w:rFonts w:cstheme="minorHAnsi"/>
          <w:sz w:val="24"/>
          <w:szCs w:val="24"/>
        </w:rPr>
      </w:pPr>
      <w:r w:rsidRPr="00916383">
        <w:rPr>
          <w:rFonts w:cstheme="minorHAnsi"/>
          <w:sz w:val="24"/>
          <w:szCs w:val="24"/>
        </w:rPr>
        <w:t xml:space="preserve">selected Var1.rank Var2 Var2.rank </w:t>
      </w:r>
      <w:proofErr w:type="spellStart"/>
      <w:r w:rsidRPr="00916383">
        <w:rPr>
          <w:rFonts w:cstheme="minorHAnsi"/>
          <w:sz w:val="24"/>
          <w:szCs w:val="24"/>
        </w:rPr>
        <w:t>ld</w:t>
      </w:r>
      <w:proofErr w:type="spellEnd"/>
      <w:r w:rsidRPr="00916383">
        <w:rPr>
          <w:rFonts w:cstheme="minorHAnsi"/>
          <w:sz w:val="24"/>
          <w:szCs w:val="24"/>
        </w:rPr>
        <w:t xml:space="preserve"> </w:t>
      </w:r>
      <w:proofErr w:type="spellStart"/>
      <w:r w:rsidRPr="00916383">
        <w:rPr>
          <w:rFonts w:cstheme="minorHAnsi"/>
          <w:sz w:val="24"/>
          <w:szCs w:val="24"/>
        </w:rPr>
        <w:t>p.cor</w:t>
      </w:r>
      <w:proofErr w:type="spellEnd"/>
      <w:r w:rsidRPr="00916383">
        <w:rPr>
          <w:rFonts w:cstheme="minorHAnsi"/>
          <w:sz w:val="24"/>
          <w:szCs w:val="24"/>
        </w:rPr>
        <w:t xml:space="preserve"> </w:t>
      </w:r>
      <w:proofErr w:type="spellStart"/>
      <w:r w:rsidRPr="00916383">
        <w:rPr>
          <w:rFonts w:cstheme="minorHAnsi"/>
          <w:sz w:val="24"/>
          <w:szCs w:val="24"/>
        </w:rPr>
        <w:t>pr</w:t>
      </w:r>
      <w:proofErr w:type="spellEnd"/>
    </w:p>
    <w:p w14:paraId="2CB085ED" w14:textId="77777777" w:rsidR="00916383" w:rsidRPr="00916383" w:rsidRDefault="00916383" w:rsidP="00916383">
      <w:pPr>
        <w:spacing w:line="360" w:lineRule="auto"/>
        <w:rPr>
          <w:rFonts w:cstheme="minorHAnsi"/>
          <w:sz w:val="24"/>
          <w:szCs w:val="24"/>
        </w:rPr>
      </w:pPr>
      <w:r w:rsidRPr="00916383">
        <w:rPr>
          <w:rFonts w:cstheme="minorHAnsi"/>
          <w:sz w:val="24"/>
          <w:szCs w:val="24"/>
        </w:rPr>
        <w:t>Chr30:15462954 50945.5 Chr30:15488812 50945.5 1 1 1</w:t>
      </w:r>
    </w:p>
    <w:p w14:paraId="4E0B90A6" w14:textId="0B0E9697" w:rsidR="004E0D6C" w:rsidRDefault="00916383" w:rsidP="00916383">
      <w:pPr>
        <w:spacing w:line="360" w:lineRule="auto"/>
        <w:rPr>
          <w:rFonts w:cstheme="minorHAnsi"/>
          <w:sz w:val="24"/>
          <w:szCs w:val="24"/>
        </w:rPr>
      </w:pPr>
      <w:r w:rsidRPr="00916383">
        <w:rPr>
          <w:rFonts w:cstheme="minorHAnsi"/>
          <w:sz w:val="24"/>
          <w:szCs w:val="24"/>
        </w:rPr>
        <w:t>Chr30:15544886 60261.5 Chr30:15553321 60261.5 1 1 1</w:t>
      </w:r>
    </w:p>
    <w:p w14:paraId="726FB974" w14:textId="5FEE91FF" w:rsidR="00916383" w:rsidRDefault="00916383" w:rsidP="00916383">
      <w:pPr>
        <w:spacing w:line="360" w:lineRule="auto"/>
        <w:rPr>
          <w:rFonts w:cstheme="minorHAnsi"/>
          <w:sz w:val="24"/>
          <w:szCs w:val="24"/>
          <w:lang w:val="en-US"/>
        </w:rPr>
      </w:pPr>
      <w:r w:rsidRPr="00916383">
        <w:rPr>
          <w:rFonts w:cstheme="minorHAnsi"/>
          <w:sz w:val="24"/>
          <w:szCs w:val="24"/>
        </w:rPr>
        <w:t>test.perfldsnp.txt.gz</w:t>
      </w:r>
      <w:r>
        <w:rPr>
          <w:rFonts w:cstheme="minorHAnsi"/>
          <w:sz w:val="24"/>
          <w:szCs w:val="24"/>
        </w:rPr>
        <w:t xml:space="preserve"> contains the pairwise SNPs which have perfect LD and thus </w:t>
      </w:r>
      <w:proofErr w:type="spellStart"/>
      <w:r>
        <w:rPr>
          <w:rFonts w:cstheme="minorHAnsi"/>
          <w:sz w:val="24"/>
          <w:szCs w:val="24"/>
        </w:rPr>
        <w:t>can not</w:t>
      </w:r>
      <w:proofErr w:type="spellEnd"/>
      <w:r>
        <w:rPr>
          <w:rFonts w:cstheme="minorHAnsi"/>
          <w:sz w:val="24"/>
          <w:szCs w:val="24"/>
        </w:rPr>
        <w:t xml:space="preserve"> be properly differentiated by the clustering method. Column ‘</w:t>
      </w:r>
      <w:proofErr w:type="spellStart"/>
      <w:r w:rsidRPr="00916383">
        <w:rPr>
          <w:rFonts w:cstheme="minorHAnsi"/>
          <w:sz w:val="24"/>
          <w:szCs w:val="24"/>
        </w:rPr>
        <w:t>ld</w:t>
      </w:r>
      <w:proofErr w:type="spellEnd"/>
      <w:r>
        <w:rPr>
          <w:rFonts w:cstheme="minorHAnsi"/>
          <w:sz w:val="24"/>
          <w:szCs w:val="24"/>
        </w:rPr>
        <w:t>’ is the LD correlation between the two SNPs, column ‘</w:t>
      </w:r>
      <w:proofErr w:type="spellStart"/>
      <w:r w:rsidRPr="00916383">
        <w:rPr>
          <w:rFonts w:cstheme="minorHAnsi"/>
          <w:sz w:val="24"/>
          <w:szCs w:val="24"/>
        </w:rPr>
        <w:t>p.cor</w:t>
      </w:r>
      <w:proofErr w:type="spellEnd"/>
      <w:r>
        <w:rPr>
          <w:rFonts w:cstheme="minorHAnsi"/>
          <w:sz w:val="24"/>
          <w:szCs w:val="24"/>
        </w:rPr>
        <w:t xml:space="preserve">’ is the correlation of SNP effect on multiple traits (10 traits in this case) between the 2 SNPs </w:t>
      </w:r>
      <w:r>
        <w:rPr>
          <w:rFonts w:cstheme="minorHAnsi"/>
          <w:sz w:val="24"/>
          <w:szCs w:val="24"/>
          <w:lang w:val="en-US"/>
        </w:rPr>
        <w:t>and column ‘</w:t>
      </w:r>
      <w:proofErr w:type="spellStart"/>
      <w:r>
        <w:rPr>
          <w:rFonts w:cstheme="minorHAnsi"/>
          <w:sz w:val="24"/>
          <w:szCs w:val="24"/>
          <w:lang w:val="en-US"/>
        </w:rPr>
        <w:t>pr</w:t>
      </w:r>
      <w:proofErr w:type="spellEnd"/>
      <w:r>
        <w:rPr>
          <w:rFonts w:cstheme="minorHAnsi"/>
          <w:sz w:val="24"/>
          <w:szCs w:val="24"/>
          <w:lang w:val="en-US"/>
        </w:rPr>
        <w:t>’</w:t>
      </w:r>
      <w:r w:rsidRPr="00916383">
        <w:rPr>
          <w:rFonts w:cstheme="minorHAnsi"/>
          <w:sz w:val="24"/>
          <w:szCs w:val="24"/>
        </w:rPr>
        <w:t xml:space="preserve"> </w:t>
      </w:r>
      <w:r>
        <w:rPr>
          <w:rFonts w:cstheme="minorHAnsi"/>
          <w:sz w:val="24"/>
          <w:szCs w:val="24"/>
        </w:rPr>
        <w:t xml:space="preserve">is the metric of </w:t>
      </w:r>
      <m:oMath>
        <m:sSub>
          <m:sSubPr>
            <m:ctrlPr>
              <w:ins w:id="52" w:author="Ruidong Xiang (DJPR)" w:date="2020-10-15T13:10:00Z">
                <w:rPr>
                  <w:rFonts w:ascii="Cambria Math" w:hAnsi="Cambria Math" w:cs="Times New Roman"/>
                  <w:i/>
                  <w:sz w:val="24"/>
                  <w:szCs w:val="24"/>
                  <w:lang w:val="en-US"/>
                </w:rPr>
              </w:ins>
            </m:ctrlPr>
          </m:sSubPr>
          <m:e>
            <m:r>
              <w:rPr>
                <w:rFonts w:ascii="Cambria Math" w:hAnsi="Cambria Math" w:cs="Times New Roman"/>
                <w:sz w:val="24"/>
                <w:szCs w:val="24"/>
                <w:lang w:val="en-US"/>
              </w:rPr>
              <m:t>ρ</m:t>
            </m:r>
          </m:e>
          <m:sub>
            <m:r>
              <w:rPr>
                <w:rFonts w:ascii="Cambria Math" w:hAnsi="Cambria Math" w:cs="Times New Roman"/>
                <w:sz w:val="24"/>
                <w:szCs w:val="24"/>
                <w:lang w:val="en-US"/>
              </w:rPr>
              <m:t>ij</m:t>
            </m:r>
          </m:sub>
        </m:sSub>
      </m:oMath>
      <w:r>
        <w:rPr>
          <w:rFonts w:cstheme="minorHAnsi"/>
          <w:sz w:val="24"/>
          <w:szCs w:val="24"/>
          <w:lang w:val="en-US"/>
        </w:rPr>
        <w:t xml:space="preserve"> between the two SNPs. As </w:t>
      </w:r>
      <w:r w:rsidR="0002459E">
        <w:rPr>
          <w:rFonts w:cstheme="minorHAnsi"/>
          <w:sz w:val="24"/>
          <w:szCs w:val="24"/>
          <w:lang w:val="en-US"/>
        </w:rPr>
        <w:t xml:space="preserve">shown </w:t>
      </w:r>
      <w:r w:rsidR="003A7397">
        <w:rPr>
          <w:rFonts w:cstheme="minorHAnsi"/>
          <w:sz w:val="24"/>
          <w:szCs w:val="24"/>
          <w:lang w:val="en-US"/>
        </w:rPr>
        <w:t xml:space="preserve">in </w:t>
      </w:r>
      <w:r>
        <w:rPr>
          <w:rFonts w:cstheme="minorHAnsi"/>
          <w:sz w:val="24"/>
          <w:szCs w:val="24"/>
          <w:lang w:val="en-US"/>
        </w:rPr>
        <w:t>the table, all correlation</w:t>
      </w:r>
      <w:r w:rsidR="00AD3894">
        <w:rPr>
          <w:rFonts w:cstheme="minorHAnsi"/>
          <w:sz w:val="24"/>
          <w:szCs w:val="24"/>
          <w:lang w:val="en-US"/>
        </w:rPr>
        <w:t>s</w:t>
      </w:r>
      <w:r>
        <w:rPr>
          <w:rFonts w:cstheme="minorHAnsi"/>
          <w:sz w:val="24"/>
          <w:szCs w:val="24"/>
          <w:lang w:val="en-US"/>
        </w:rPr>
        <w:t xml:space="preserve"> </w:t>
      </w:r>
      <w:r w:rsidR="00AD3894">
        <w:rPr>
          <w:rFonts w:cstheme="minorHAnsi"/>
          <w:sz w:val="24"/>
          <w:szCs w:val="24"/>
          <w:lang w:val="en-US"/>
        </w:rPr>
        <w:t>are</w:t>
      </w:r>
      <w:r>
        <w:rPr>
          <w:rFonts w:cstheme="minorHAnsi"/>
          <w:sz w:val="24"/>
          <w:szCs w:val="24"/>
          <w:lang w:val="en-US"/>
        </w:rPr>
        <w:t xml:space="preserve"> 1 so the we </w:t>
      </w:r>
      <w:proofErr w:type="spellStart"/>
      <w:proofErr w:type="gramStart"/>
      <w:r>
        <w:rPr>
          <w:rFonts w:cstheme="minorHAnsi"/>
          <w:sz w:val="24"/>
          <w:szCs w:val="24"/>
          <w:lang w:val="en-US"/>
        </w:rPr>
        <w:t>cant</w:t>
      </w:r>
      <w:proofErr w:type="spellEnd"/>
      <w:proofErr w:type="gramEnd"/>
      <w:r>
        <w:rPr>
          <w:rFonts w:cstheme="minorHAnsi"/>
          <w:sz w:val="24"/>
          <w:szCs w:val="24"/>
          <w:lang w:val="en-US"/>
        </w:rPr>
        <w:t xml:space="preserve"> differentiate the 2 SNPs given the data we have. For SNP selection purpose we have kept them to see if other analysis can distinguish them.</w:t>
      </w:r>
    </w:p>
    <w:p w14:paraId="1A56418C" w14:textId="77777777" w:rsidR="001F6D80" w:rsidRDefault="001F6D80" w:rsidP="00916383">
      <w:pPr>
        <w:spacing w:line="360" w:lineRule="auto"/>
        <w:rPr>
          <w:rFonts w:cstheme="minorHAnsi"/>
          <w:sz w:val="24"/>
          <w:szCs w:val="24"/>
          <w:lang w:val="en-US"/>
        </w:rPr>
      </w:pPr>
    </w:p>
    <w:p w14:paraId="09C30266" w14:textId="1A611B05" w:rsidR="00806045" w:rsidRDefault="001920D2" w:rsidP="00916383">
      <w:pPr>
        <w:spacing w:line="360" w:lineRule="auto"/>
        <w:rPr>
          <w:rFonts w:cstheme="minorHAnsi"/>
          <w:sz w:val="24"/>
          <w:szCs w:val="24"/>
          <w:lang w:val="en-US"/>
        </w:rPr>
      </w:pPr>
      <w:r w:rsidRPr="001920D2">
        <w:rPr>
          <w:rFonts w:cstheme="minorHAnsi"/>
          <w:sz w:val="24"/>
          <w:szCs w:val="24"/>
          <w:lang w:val="en-US"/>
        </w:rPr>
        <w:t>test.clustsnp.txt.gz</w:t>
      </w:r>
      <w:r w:rsidR="004011A4">
        <w:rPr>
          <w:rFonts w:cstheme="minorHAnsi"/>
          <w:sz w:val="24"/>
          <w:szCs w:val="24"/>
          <w:lang w:val="en-US"/>
        </w:rPr>
        <w:t>:</w:t>
      </w:r>
    </w:p>
    <w:p w14:paraId="47F802A5" w14:textId="77777777" w:rsidR="001920D2" w:rsidRPr="001920D2" w:rsidRDefault="001920D2" w:rsidP="001920D2">
      <w:pPr>
        <w:spacing w:line="360" w:lineRule="auto"/>
        <w:rPr>
          <w:rFonts w:cstheme="minorHAnsi"/>
          <w:sz w:val="24"/>
          <w:szCs w:val="24"/>
        </w:rPr>
      </w:pPr>
      <w:r w:rsidRPr="001920D2">
        <w:rPr>
          <w:rFonts w:cstheme="minorHAnsi"/>
          <w:sz w:val="24"/>
          <w:szCs w:val="24"/>
        </w:rPr>
        <w:t xml:space="preserve">SNP k </w:t>
      </w:r>
      <w:proofErr w:type="spellStart"/>
      <w:r w:rsidRPr="001920D2">
        <w:rPr>
          <w:rFonts w:cstheme="minorHAnsi"/>
          <w:sz w:val="24"/>
          <w:szCs w:val="24"/>
        </w:rPr>
        <w:t>snpRank</w:t>
      </w:r>
      <w:proofErr w:type="spellEnd"/>
      <w:r w:rsidRPr="001920D2">
        <w:rPr>
          <w:rFonts w:cstheme="minorHAnsi"/>
          <w:sz w:val="24"/>
          <w:szCs w:val="24"/>
        </w:rPr>
        <w:t xml:space="preserve"> </w:t>
      </w:r>
      <w:proofErr w:type="spellStart"/>
      <w:r w:rsidRPr="001920D2">
        <w:rPr>
          <w:rFonts w:cstheme="minorHAnsi"/>
          <w:sz w:val="24"/>
          <w:szCs w:val="24"/>
        </w:rPr>
        <w:t>rk</w:t>
      </w:r>
      <w:proofErr w:type="spellEnd"/>
    </w:p>
    <w:p w14:paraId="108A4B9C" w14:textId="77777777" w:rsidR="001920D2" w:rsidRPr="001920D2" w:rsidRDefault="001920D2" w:rsidP="001920D2">
      <w:pPr>
        <w:spacing w:line="360" w:lineRule="auto"/>
        <w:rPr>
          <w:rFonts w:cstheme="minorHAnsi"/>
          <w:sz w:val="24"/>
          <w:szCs w:val="24"/>
        </w:rPr>
      </w:pPr>
      <w:r w:rsidRPr="001920D2">
        <w:rPr>
          <w:rFonts w:cstheme="minorHAnsi"/>
          <w:sz w:val="24"/>
          <w:szCs w:val="24"/>
        </w:rPr>
        <w:t>Chr30:15045472 1 1457455 0.857142857142857</w:t>
      </w:r>
    </w:p>
    <w:p w14:paraId="24836715" w14:textId="77777777" w:rsidR="001920D2" w:rsidRPr="001920D2" w:rsidRDefault="001920D2" w:rsidP="001920D2">
      <w:pPr>
        <w:spacing w:line="360" w:lineRule="auto"/>
        <w:rPr>
          <w:rFonts w:cstheme="minorHAnsi"/>
          <w:sz w:val="24"/>
          <w:szCs w:val="24"/>
        </w:rPr>
      </w:pPr>
      <w:r w:rsidRPr="001920D2">
        <w:rPr>
          <w:rFonts w:cstheme="minorHAnsi"/>
          <w:sz w:val="24"/>
          <w:szCs w:val="24"/>
        </w:rPr>
        <w:t>Chr30:15067241 1 1643763 1</w:t>
      </w:r>
    </w:p>
    <w:p w14:paraId="60164813" w14:textId="77777777" w:rsidR="001920D2" w:rsidRPr="001920D2" w:rsidRDefault="001920D2" w:rsidP="001920D2">
      <w:pPr>
        <w:spacing w:line="360" w:lineRule="auto"/>
        <w:rPr>
          <w:rFonts w:cstheme="minorHAnsi"/>
          <w:sz w:val="24"/>
          <w:szCs w:val="24"/>
        </w:rPr>
      </w:pPr>
      <w:r w:rsidRPr="001920D2">
        <w:rPr>
          <w:rFonts w:cstheme="minorHAnsi"/>
          <w:sz w:val="24"/>
          <w:szCs w:val="24"/>
        </w:rPr>
        <w:t>Chr30:15081372 1 682690.5 0.357142857142857</w:t>
      </w:r>
    </w:p>
    <w:p w14:paraId="3EE53313" w14:textId="51D7EAA0" w:rsidR="00806045" w:rsidRDefault="001920D2" w:rsidP="001920D2">
      <w:pPr>
        <w:spacing w:line="360" w:lineRule="auto"/>
        <w:rPr>
          <w:rFonts w:cstheme="minorHAnsi"/>
          <w:sz w:val="24"/>
          <w:szCs w:val="24"/>
        </w:rPr>
      </w:pPr>
      <w:r w:rsidRPr="001920D2">
        <w:rPr>
          <w:rFonts w:cstheme="minorHAnsi"/>
          <w:sz w:val="24"/>
          <w:szCs w:val="24"/>
        </w:rPr>
        <w:t>Chr30:15090245 1 1052317 0.642857142857143</w:t>
      </w:r>
    </w:p>
    <w:p w14:paraId="28673B29" w14:textId="763B222A" w:rsidR="001920D2" w:rsidRDefault="001920D2" w:rsidP="001920D2">
      <w:pPr>
        <w:spacing w:line="360" w:lineRule="auto"/>
        <w:rPr>
          <w:rFonts w:cstheme="minorHAnsi"/>
          <w:sz w:val="24"/>
          <w:szCs w:val="24"/>
          <w:lang w:val="en-US"/>
        </w:rPr>
      </w:pPr>
      <w:r w:rsidRPr="001920D2">
        <w:rPr>
          <w:rFonts w:cstheme="minorHAnsi"/>
          <w:sz w:val="24"/>
          <w:szCs w:val="24"/>
          <w:lang w:val="en-US"/>
        </w:rPr>
        <w:t>test.clustsnp.txt.gz</w:t>
      </w:r>
      <w:r>
        <w:rPr>
          <w:rFonts w:cstheme="minorHAnsi"/>
          <w:sz w:val="24"/>
          <w:szCs w:val="24"/>
          <w:lang w:val="en-US"/>
        </w:rPr>
        <w:t xml:space="preserve"> contains detailed clustering results for variants that participated in the clustering and ranking. The 1</w:t>
      </w:r>
      <w:r w:rsidRPr="001920D2">
        <w:rPr>
          <w:rFonts w:cstheme="minorHAnsi"/>
          <w:sz w:val="24"/>
          <w:szCs w:val="24"/>
          <w:vertAlign w:val="superscript"/>
          <w:lang w:val="en-US"/>
        </w:rPr>
        <w:t>st</w:t>
      </w:r>
      <w:r>
        <w:rPr>
          <w:rFonts w:cstheme="minorHAnsi"/>
          <w:sz w:val="24"/>
          <w:szCs w:val="24"/>
          <w:lang w:val="en-US"/>
        </w:rPr>
        <w:t xml:space="preserve"> column is the SNP ID, 2</w:t>
      </w:r>
      <w:r w:rsidRPr="001920D2">
        <w:rPr>
          <w:rFonts w:cstheme="minorHAnsi"/>
          <w:sz w:val="24"/>
          <w:szCs w:val="24"/>
          <w:vertAlign w:val="superscript"/>
          <w:lang w:val="en-US"/>
        </w:rPr>
        <w:t>nd</w:t>
      </w:r>
      <w:r>
        <w:rPr>
          <w:rFonts w:cstheme="minorHAnsi"/>
          <w:sz w:val="24"/>
          <w:szCs w:val="24"/>
          <w:lang w:val="en-US"/>
        </w:rPr>
        <w:t xml:space="preserve"> column is the name of cluster </w:t>
      </w:r>
      <w:r w:rsidR="007C0A06">
        <w:rPr>
          <w:rFonts w:cstheme="minorHAnsi"/>
          <w:sz w:val="24"/>
          <w:szCs w:val="24"/>
          <w:lang w:val="en-US"/>
        </w:rPr>
        <w:t xml:space="preserve">that </w:t>
      </w:r>
      <w:r>
        <w:rPr>
          <w:rFonts w:cstheme="minorHAnsi"/>
          <w:sz w:val="24"/>
          <w:szCs w:val="24"/>
          <w:lang w:val="en-US"/>
        </w:rPr>
        <w:t>they were assigned, the 3</w:t>
      </w:r>
      <w:r w:rsidRPr="001920D2">
        <w:rPr>
          <w:rFonts w:cstheme="minorHAnsi"/>
          <w:sz w:val="24"/>
          <w:szCs w:val="24"/>
          <w:vertAlign w:val="superscript"/>
          <w:lang w:val="en-US"/>
        </w:rPr>
        <w:t>rd</w:t>
      </w:r>
      <w:r>
        <w:rPr>
          <w:rFonts w:cstheme="minorHAnsi"/>
          <w:sz w:val="24"/>
          <w:szCs w:val="24"/>
          <w:lang w:val="en-US"/>
        </w:rPr>
        <w:t xml:space="preserve"> is their global functional importance ranking (</w:t>
      </w:r>
      <w:r>
        <w:rPr>
          <w:rFonts w:cstheme="minorHAnsi"/>
          <w:sz w:val="24"/>
          <w:szCs w:val="24"/>
        </w:rPr>
        <w:t xml:space="preserve">from </w:t>
      </w:r>
      <w:r w:rsidRPr="00737ACB">
        <w:rPr>
          <w:rFonts w:cstheme="minorHAnsi"/>
          <w:sz w:val="24"/>
          <w:szCs w:val="24"/>
        </w:rPr>
        <w:t>test.snprank.txt.gz</w:t>
      </w:r>
      <w:r>
        <w:rPr>
          <w:rFonts w:cstheme="minorHAnsi"/>
          <w:sz w:val="24"/>
          <w:szCs w:val="24"/>
          <w:lang w:val="en-US"/>
        </w:rPr>
        <w:t>) and the 4</w:t>
      </w:r>
      <w:r w:rsidRPr="001920D2">
        <w:rPr>
          <w:rFonts w:cstheme="minorHAnsi"/>
          <w:sz w:val="24"/>
          <w:szCs w:val="24"/>
          <w:vertAlign w:val="superscript"/>
          <w:lang w:val="en-US"/>
        </w:rPr>
        <w:t>th</w:t>
      </w:r>
      <w:r>
        <w:rPr>
          <w:rFonts w:cstheme="minorHAnsi"/>
          <w:sz w:val="24"/>
          <w:szCs w:val="24"/>
          <w:lang w:val="en-US"/>
        </w:rPr>
        <w:t xml:space="preserve"> column is </w:t>
      </w:r>
      <w:r w:rsidR="00443056">
        <w:rPr>
          <w:rFonts w:cstheme="minorHAnsi"/>
          <w:sz w:val="24"/>
          <w:szCs w:val="24"/>
          <w:lang w:val="en-US"/>
        </w:rPr>
        <w:t>the</w:t>
      </w:r>
      <w:r>
        <w:rPr>
          <w:rFonts w:cstheme="minorHAnsi"/>
          <w:sz w:val="24"/>
          <w:szCs w:val="24"/>
          <w:lang w:val="en-US"/>
        </w:rPr>
        <w:t xml:space="preserve"> within cluster percentile ranking</w:t>
      </w:r>
      <w:r w:rsidR="00443056">
        <w:rPr>
          <w:rFonts w:cstheme="minorHAnsi"/>
          <w:sz w:val="24"/>
          <w:szCs w:val="24"/>
          <w:lang w:val="en-US"/>
        </w:rPr>
        <w:t xml:space="preserve"> of SNPs</w:t>
      </w:r>
      <w:r>
        <w:rPr>
          <w:rFonts w:cstheme="minorHAnsi"/>
          <w:sz w:val="24"/>
          <w:szCs w:val="24"/>
          <w:lang w:val="en-US"/>
        </w:rPr>
        <w:t xml:space="preserve">. </w:t>
      </w:r>
      <w:proofErr w:type="gramStart"/>
      <w:r>
        <w:rPr>
          <w:rFonts w:cstheme="minorHAnsi"/>
          <w:sz w:val="24"/>
          <w:szCs w:val="24"/>
          <w:lang w:val="en-US"/>
        </w:rPr>
        <w:t>So</w:t>
      </w:r>
      <w:proofErr w:type="gramEnd"/>
      <w:r>
        <w:rPr>
          <w:rFonts w:cstheme="minorHAnsi"/>
          <w:sz w:val="24"/>
          <w:szCs w:val="24"/>
          <w:lang w:val="en-US"/>
        </w:rPr>
        <w:t xml:space="preserve"> if </w:t>
      </w:r>
      <w:r>
        <w:rPr>
          <w:rFonts w:cstheme="minorHAnsi"/>
          <w:sz w:val="24"/>
          <w:szCs w:val="24"/>
          <w:lang w:val="en-US"/>
        </w:rPr>
        <w:lastRenderedPageBreak/>
        <w:t>you set 0.5 as the 5</w:t>
      </w:r>
      <w:r w:rsidRPr="001920D2">
        <w:rPr>
          <w:rFonts w:cstheme="minorHAnsi"/>
          <w:sz w:val="24"/>
          <w:szCs w:val="24"/>
          <w:vertAlign w:val="superscript"/>
          <w:lang w:val="en-US"/>
        </w:rPr>
        <w:t>th</w:t>
      </w:r>
      <w:r>
        <w:rPr>
          <w:rFonts w:cstheme="minorHAnsi"/>
          <w:sz w:val="24"/>
          <w:szCs w:val="24"/>
          <w:lang w:val="en-US"/>
        </w:rPr>
        <w:t xml:space="preserve"> argument of the </w:t>
      </w:r>
      <w:proofErr w:type="spellStart"/>
      <w:r>
        <w:rPr>
          <w:rFonts w:cstheme="minorHAnsi"/>
          <w:sz w:val="24"/>
          <w:szCs w:val="24"/>
          <w:lang w:val="en-US"/>
        </w:rPr>
        <w:t>Rscript</w:t>
      </w:r>
      <w:proofErr w:type="spellEnd"/>
      <w:r>
        <w:rPr>
          <w:rFonts w:cstheme="minorHAnsi"/>
          <w:sz w:val="24"/>
          <w:szCs w:val="24"/>
          <w:lang w:val="en-US"/>
        </w:rPr>
        <w:t>, it would selected variants with the percentile ranking (‘</w:t>
      </w:r>
      <w:proofErr w:type="spellStart"/>
      <w:r>
        <w:rPr>
          <w:rFonts w:cstheme="minorHAnsi"/>
          <w:sz w:val="24"/>
          <w:szCs w:val="24"/>
          <w:lang w:val="en-US"/>
        </w:rPr>
        <w:t>rk</w:t>
      </w:r>
      <w:proofErr w:type="spellEnd"/>
      <w:r>
        <w:rPr>
          <w:rFonts w:cstheme="minorHAnsi"/>
          <w:sz w:val="24"/>
          <w:szCs w:val="24"/>
          <w:lang w:val="en-US"/>
        </w:rPr>
        <w:t xml:space="preserve">’ column) &lt;= 0.5. </w:t>
      </w:r>
    </w:p>
    <w:p w14:paraId="06A86713" w14:textId="77777777" w:rsidR="001920D2" w:rsidRDefault="001920D2" w:rsidP="00ED6CA4">
      <w:pPr>
        <w:spacing w:line="360" w:lineRule="auto"/>
        <w:rPr>
          <w:rFonts w:cstheme="minorHAnsi"/>
          <w:sz w:val="24"/>
          <w:szCs w:val="24"/>
        </w:rPr>
      </w:pPr>
    </w:p>
    <w:p w14:paraId="112EA8D9" w14:textId="2F901E6D" w:rsidR="00916383" w:rsidRDefault="00F4078D" w:rsidP="00ED6CA4">
      <w:pPr>
        <w:spacing w:line="360" w:lineRule="auto"/>
        <w:rPr>
          <w:rFonts w:cstheme="minorHAnsi"/>
          <w:sz w:val="24"/>
          <w:szCs w:val="24"/>
        </w:rPr>
      </w:pPr>
      <w:r>
        <w:rPr>
          <w:rFonts w:cstheme="minorHAnsi"/>
          <w:sz w:val="24"/>
          <w:szCs w:val="24"/>
        </w:rPr>
        <w:t>Reference:</w:t>
      </w:r>
    </w:p>
    <w:p w14:paraId="22BD8FE5" w14:textId="77777777" w:rsidR="00407071" w:rsidRPr="00407071" w:rsidRDefault="00883BBE" w:rsidP="00407071">
      <w:pPr>
        <w:pStyle w:val="EndNoteBibliography"/>
        <w:ind w:left="720" w:hanging="720"/>
      </w:pPr>
      <w:r>
        <w:rPr>
          <w:rFonts w:cstheme="minorHAnsi"/>
          <w:sz w:val="24"/>
          <w:szCs w:val="24"/>
        </w:rPr>
        <w:fldChar w:fldCharType="begin"/>
      </w:r>
      <w:r>
        <w:rPr>
          <w:rFonts w:cstheme="minorHAnsi"/>
          <w:sz w:val="24"/>
          <w:szCs w:val="24"/>
        </w:rPr>
        <w:instrText xml:space="preserve"> ADDIN EN.REFLIST </w:instrText>
      </w:r>
      <w:r>
        <w:rPr>
          <w:rFonts w:cstheme="minorHAnsi"/>
          <w:sz w:val="24"/>
          <w:szCs w:val="24"/>
        </w:rPr>
        <w:fldChar w:fldCharType="separate"/>
      </w:r>
      <w:r w:rsidR="00407071" w:rsidRPr="00407071">
        <w:t>1.</w:t>
      </w:r>
      <w:r w:rsidR="00407071" w:rsidRPr="00407071">
        <w:tab/>
        <w:t>Xiang, R.</w:t>
      </w:r>
      <w:r w:rsidR="00407071" w:rsidRPr="00407071">
        <w:rPr>
          <w:i/>
        </w:rPr>
        <w:t xml:space="preserve"> et al.</w:t>
      </w:r>
      <w:r w:rsidR="00407071" w:rsidRPr="00407071">
        <w:t xml:space="preserve"> Quantifying the contribution of sequence variants with regulatory and evolutionary significance to 34 bovine complex traits. </w:t>
      </w:r>
      <w:r w:rsidR="00407071" w:rsidRPr="00407071">
        <w:rPr>
          <w:i/>
        </w:rPr>
        <w:t>Proceedings of the National Academy of Sciences</w:t>
      </w:r>
      <w:r w:rsidR="00407071" w:rsidRPr="00407071">
        <w:t xml:space="preserve"> </w:t>
      </w:r>
      <w:r w:rsidR="00407071" w:rsidRPr="00407071">
        <w:rPr>
          <w:b/>
        </w:rPr>
        <w:t>116</w:t>
      </w:r>
      <w:r w:rsidR="00407071" w:rsidRPr="00407071">
        <w:t>, 19398-19408 (2019).</w:t>
      </w:r>
    </w:p>
    <w:p w14:paraId="6C050FDB" w14:textId="7A337287" w:rsidR="00E55194" w:rsidRPr="00883BBE" w:rsidRDefault="00883BBE" w:rsidP="00ED6CA4">
      <w:pPr>
        <w:spacing w:line="360" w:lineRule="auto"/>
        <w:rPr>
          <w:rFonts w:cstheme="minorHAnsi"/>
          <w:sz w:val="24"/>
          <w:szCs w:val="24"/>
        </w:rPr>
      </w:pPr>
      <w:r>
        <w:rPr>
          <w:rFonts w:cstheme="minorHAnsi"/>
          <w:sz w:val="24"/>
          <w:szCs w:val="24"/>
        </w:rPr>
        <w:fldChar w:fldCharType="end"/>
      </w:r>
    </w:p>
    <w:sectPr w:rsidR="00E55194" w:rsidRPr="00883B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idong Xiang (DJPR)">
    <w15:presenceInfo w15:providerId="AD" w15:userId="S::ruidong.xiang@agriculture.vic.gov.au::312729eb-4092-4d08-bb3c-42c212a4a4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0MjEzNTYzNjQ0MTZT0lEKTi0uzszPAykwrwUA2XKqoSwAAAA="/>
    <w:docVar w:name="EN.InstantFormat" w:val="&lt;ENInstantFormat&gt;&lt;Enabled&gt;1&lt;/Enabled&gt;&lt;ScanUnformatted&gt;1&lt;/ScanUnformatted&gt;&lt;ScanChanges&gt;1&lt;/ScanChanges&gt;&lt;Suspended&gt;0&lt;/Suspended&gt;&lt;/ENInstantFormat&gt;"/>
    <w:docVar w:name="EN.Layout" w:val="&lt;ENLayout&gt;&lt;Style&gt;Nature 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dft5vseb0es9se9ven5vxspadra9psrwarz&quot;&gt;library13052018&lt;record-ids&gt;&lt;item&gt;569&lt;/item&gt;&lt;/record-ids&gt;&lt;/item&gt;&lt;/Libraries&gt;"/>
  </w:docVars>
  <w:rsids>
    <w:rsidRoot w:val="00843700"/>
    <w:rsid w:val="00015582"/>
    <w:rsid w:val="0002380E"/>
    <w:rsid w:val="0002459E"/>
    <w:rsid w:val="0003012D"/>
    <w:rsid w:val="000450FF"/>
    <w:rsid w:val="00062392"/>
    <w:rsid w:val="0006355C"/>
    <w:rsid w:val="00064C7C"/>
    <w:rsid w:val="00065F59"/>
    <w:rsid w:val="000A062E"/>
    <w:rsid w:val="000A7AF3"/>
    <w:rsid w:val="000F4E2E"/>
    <w:rsid w:val="00105E2F"/>
    <w:rsid w:val="00126655"/>
    <w:rsid w:val="001560F9"/>
    <w:rsid w:val="00172313"/>
    <w:rsid w:val="001920D2"/>
    <w:rsid w:val="001A221C"/>
    <w:rsid w:val="001F6D80"/>
    <w:rsid w:val="002353BC"/>
    <w:rsid w:val="00235F48"/>
    <w:rsid w:val="00253439"/>
    <w:rsid w:val="002F0F87"/>
    <w:rsid w:val="00324B94"/>
    <w:rsid w:val="0034006F"/>
    <w:rsid w:val="003700FB"/>
    <w:rsid w:val="003A7397"/>
    <w:rsid w:val="004011A4"/>
    <w:rsid w:val="0040518F"/>
    <w:rsid w:val="00407071"/>
    <w:rsid w:val="004140AA"/>
    <w:rsid w:val="00443056"/>
    <w:rsid w:val="0045359C"/>
    <w:rsid w:val="00471872"/>
    <w:rsid w:val="00483E02"/>
    <w:rsid w:val="004B2EDB"/>
    <w:rsid w:val="004C28E4"/>
    <w:rsid w:val="004C6AD1"/>
    <w:rsid w:val="004E0D6C"/>
    <w:rsid w:val="0050282F"/>
    <w:rsid w:val="00511BCB"/>
    <w:rsid w:val="00524977"/>
    <w:rsid w:val="005900F0"/>
    <w:rsid w:val="0059261A"/>
    <w:rsid w:val="005A76D1"/>
    <w:rsid w:val="005F2AB6"/>
    <w:rsid w:val="00610732"/>
    <w:rsid w:val="00623624"/>
    <w:rsid w:val="0064613B"/>
    <w:rsid w:val="0065300C"/>
    <w:rsid w:val="006644B8"/>
    <w:rsid w:val="006931F0"/>
    <w:rsid w:val="006A2784"/>
    <w:rsid w:val="006B2DCF"/>
    <w:rsid w:val="006E14E8"/>
    <w:rsid w:val="0070426E"/>
    <w:rsid w:val="00713C22"/>
    <w:rsid w:val="00737ACB"/>
    <w:rsid w:val="007A7702"/>
    <w:rsid w:val="007C0A06"/>
    <w:rsid w:val="007D58A4"/>
    <w:rsid w:val="007E5361"/>
    <w:rsid w:val="00806045"/>
    <w:rsid w:val="00843700"/>
    <w:rsid w:val="00883BBE"/>
    <w:rsid w:val="00895C17"/>
    <w:rsid w:val="008B3C7F"/>
    <w:rsid w:val="008E175F"/>
    <w:rsid w:val="00914C07"/>
    <w:rsid w:val="00916383"/>
    <w:rsid w:val="009533D1"/>
    <w:rsid w:val="00964CEE"/>
    <w:rsid w:val="009830C8"/>
    <w:rsid w:val="009A089E"/>
    <w:rsid w:val="009D59AC"/>
    <w:rsid w:val="009F43D3"/>
    <w:rsid w:val="00A02B5B"/>
    <w:rsid w:val="00A05BEE"/>
    <w:rsid w:val="00A13CB5"/>
    <w:rsid w:val="00A17591"/>
    <w:rsid w:val="00A3610D"/>
    <w:rsid w:val="00A36ED0"/>
    <w:rsid w:val="00A53D65"/>
    <w:rsid w:val="00A94CA8"/>
    <w:rsid w:val="00AB1B22"/>
    <w:rsid w:val="00AC48C9"/>
    <w:rsid w:val="00AD3894"/>
    <w:rsid w:val="00AE49B3"/>
    <w:rsid w:val="00B140D7"/>
    <w:rsid w:val="00B6324D"/>
    <w:rsid w:val="00B65D0A"/>
    <w:rsid w:val="00B66BD7"/>
    <w:rsid w:val="00B82055"/>
    <w:rsid w:val="00BE1287"/>
    <w:rsid w:val="00C27581"/>
    <w:rsid w:val="00C62801"/>
    <w:rsid w:val="00C670CD"/>
    <w:rsid w:val="00C70EA5"/>
    <w:rsid w:val="00C866C9"/>
    <w:rsid w:val="00CF00DF"/>
    <w:rsid w:val="00D16A3B"/>
    <w:rsid w:val="00D26D52"/>
    <w:rsid w:val="00D272A6"/>
    <w:rsid w:val="00D44A33"/>
    <w:rsid w:val="00D5155C"/>
    <w:rsid w:val="00D716CF"/>
    <w:rsid w:val="00D901D3"/>
    <w:rsid w:val="00DA47A8"/>
    <w:rsid w:val="00DE28FE"/>
    <w:rsid w:val="00E105EA"/>
    <w:rsid w:val="00E52700"/>
    <w:rsid w:val="00E54ACC"/>
    <w:rsid w:val="00E55194"/>
    <w:rsid w:val="00ED6CA4"/>
    <w:rsid w:val="00EE714C"/>
    <w:rsid w:val="00F040BF"/>
    <w:rsid w:val="00F4078D"/>
    <w:rsid w:val="00F70A45"/>
    <w:rsid w:val="00F9175E"/>
    <w:rsid w:val="00F967B4"/>
    <w:rsid w:val="00FB32B6"/>
    <w:rsid w:val="00FE778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1A97E"/>
  <w15:chartTrackingRefBased/>
  <w15:docId w15:val="{C358E5E4-094B-4B97-BC6D-0B1AD6D37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4C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4CEE"/>
    <w:rPr>
      <w:rFonts w:ascii="Segoe UI" w:hAnsi="Segoe UI" w:cs="Segoe UI"/>
      <w:sz w:val="18"/>
      <w:szCs w:val="18"/>
    </w:rPr>
  </w:style>
  <w:style w:type="paragraph" w:customStyle="1" w:styleId="EndNoteBibliographyTitle">
    <w:name w:val="EndNote Bibliography Title"/>
    <w:basedOn w:val="Normal"/>
    <w:link w:val="EndNoteBibliographyTitleChar"/>
    <w:rsid w:val="00883BBE"/>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883BBE"/>
    <w:rPr>
      <w:rFonts w:ascii="Calibri" w:hAnsi="Calibri"/>
      <w:noProof/>
    </w:rPr>
  </w:style>
  <w:style w:type="paragraph" w:customStyle="1" w:styleId="EndNoteBibliography">
    <w:name w:val="EndNote Bibliography"/>
    <w:basedOn w:val="Normal"/>
    <w:link w:val="EndNoteBibliographyChar"/>
    <w:rsid w:val="00883BBE"/>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883BBE"/>
    <w:rPr>
      <w:rFonts w:ascii="Calibri" w:hAnsi="Calibri"/>
      <w:noProof/>
    </w:rPr>
  </w:style>
  <w:style w:type="character" w:styleId="Hyperlink">
    <w:name w:val="Hyperlink"/>
    <w:basedOn w:val="DefaultParagraphFont"/>
    <w:uiPriority w:val="99"/>
    <w:semiHidden/>
    <w:unhideWhenUsed/>
    <w:rsid w:val="00A94C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figshare.com/s/f99ca06e46fc4c2c911b" TargetMode="External"/><Relationship Id="rId4" Type="http://schemas.openxmlformats.org/officeDocument/2006/relationships/hyperlink" Target="https://www.cog-genomics.org/plink/1.9/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6</Pages>
  <Words>1776</Words>
  <Characters>10125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Ruidong Xiang (DJPR)</dc:creator>
  <cp:keywords/>
  <dc:description/>
  <cp:lastModifiedBy>Ruidong Xiang (DJPR)</cp:lastModifiedBy>
  <cp:revision>115</cp:revision>
  <dcterms:created xsi:type="dcterms:W3CDTF">2020-10-14T04:50:00Z</dcterms:created>
  <dcterms:modified xsi:type="dcterms:W3CDTF">2020-10-15T03:04:00Z</dcterms:modified>
</cp:coreProperties>
</file>